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1DAA0" w14:textId="77777777" w:rsidR="00252E84" w:rsidRPr="00D7348D" w:rsidRDefault="00252E84" w:rsidP="008C1392">
      <w:pPr>
        <w:spacing w:line="480" w:lineRule="auto"/>
        <w:rPr>
          <w:rFonts w:ascii="Times New Roman" w:hAnsi="Times New Roman" w:cs="Times New Roman"/>
          <w:b/>
          <w:bCs/>
          <w:sz w:val="28"/>
          <w:szCs w:val="28"/>
          <w:lang w:val="en-GB"/>
        </w:rPr>
      </w:pPr>
    </w:p>
    <w:p w14:paraId="4894DAB2" w14:textId="28C6046A" w:rsidR="0001485E" w:rsidRDefault="00920938" w:rsidP="008C1392">
      <w:pPr>
        <w:spacing w:line="480" w:lineRule="auto"/>
        <w:jc w:val="center"/>
        <w:rPr>
          <w:rFonts w:ascii="Times New Roman" w:hAnsi="Times New Roman" w:cs="Times New Roman"/>
          <w:b/>
          <w:bCs/>
          <w:sz w:val="28"/>
          <w:szCs w:val="28"/>
          <w:lang w:val="en-GB"/>
        </w:rPr>
      </w:pPr>
      <w:r w:rsidRPr="00D7348D">
        <w:rPr>
          <w:rFonts w:ascii="Times New Roman" w:hAnsi="Times New Roman" w:cs="Times New Roman"/>
          <w:b/>
          <w:bCs/>
          <w:sz w:val="28"/>
          <w:szCs w:val="28"/>
          <w:lang w:val="en-GB"/>
        </w:rPr>
        <w:t>Supplementary Information</w:t>
      </w:r>
    </w:p>
    <w:p w14:paraId="4FA42A2A" w14:textId="77777777" w:rsidR="00D81E5A" w:rsidRPr="00D7348D" w:rsidRDefault="00D81E5A" w:rsidP="008C1392">
      <w:pPr>
        <w:spacing w:line="480" w:lineRule="auto"/>
        <w:jc w:val="center"/>
        <w:rPr>
          <w:rFonts w:ascii="Times New Roman" w:hAnsi="Times New Roman" w:cs="Times New Roman"/>
          <w:b/>
          <w:bCs/>
          <w:sz w:val="28"/>
          <w:szCs w:val="28"/>
          <w:lang w:val="en-GB"/>
        </w:rPr>
      </w:pPr>
    </w:p>
    <w:p w14:paraId="3BBD78D9" w14:textId="2B749946" w:rsidR="00920938" w:rsidRPr="00D7348D" w:rsidRDefault="00920938" w:rsidP="008C1392">
      <w:pPr>
        <w:spacing w:line="480" w:lineRule="auto"/>
        <w:rPr>
          <w:rFonts w:ascii="Times New Roman" w:hAnsi="Times New Roman" w:cs="Times New Roman"/>
          <w:lang w:val="en-GB"/>
        </w:rPr>
      </w:pPr>
    </w:p>
    <w:p w14:paraId="538ACA9B" w14:textId="77777777" w:rsidR="00E045A3" w:rsidRPr="00D7348D" w:rsidRDefault="00E045A3" w:rsidP="008C1392">
      <w:pPr>
        <w:spacing w:after="160" w:line="480" w:lineRule="auto"/>
        <w:rPr>
          <w:rFonts w:ascii="Times New Roman" w:eastAsia="Calibri" w:hAnsi="Times New Roman" w:cs="Times New Roman"/>
          <w:b/>
          <w:bCs/>
          <w:kern w:val="2"/>
          <w:lang w:val="en-GB"/>
          <w14:ligatures w14:val="standardContextual"/>
        </w:rPr>
      </w:pPr>
      <w:r w:rsidRPr="00D7348D">
        <w:rPr>
          <w:rFonts w:ascii="Times New Roman" w:eastAsia="Calibri" w:hAnsi="Times New Roman" w:cs="Times New Roman"/>
          <w:b/>
          <w:bCs/>
          <w:kern w:val="2"/>
          <w:lang w:val="en-GB"/>
          <w14:ligatures w14:val="standardContextual"/>
        </w:rPr>
        <w:t>Biological manganese oxidation in biofilms from oxygen-supplemented biological activated carbon (BAC) filters</w:t>
      </w:r>
    </w:p>
    <w:p w14:paraId="0E8B7F24" w14:textId="38E07720" w:rsidR="00E045A3" w:rsidRPr="00D7348D" w:rsidRDefault="00E045A3" w:rsidP="008C1392">
      <w:pPr>
        <w:spacing w:line="480" w:lineRule="auto"/>
        <w:contextualSpacing/>
        <w:rPr>
          <w:rFonts w:ascii="Times New Roman" w:eastAsia="Times New Roman" w:hAnsi="Times New Roman" w:cs="Times New Roman"/>
          <w:color w:val="0D0D0D"/>
        </w:rPr>
      </w:pPr>
      <w:r w:rsidRPr="00D7348D">
        <w:rPr>
          <w:rFonts w:ascii="Times New Roman" w:eastAsia="Times New Roman" w:hAnsi="Times New Roman" w:cs="Times New Roman"/>
          <w:color w:val="0D0D0D"/>
        </w:rPr>
        <w:t xml:space="preserve">Amanda </w:t>
      </w:r>
      <w:proofErr w:type="spellStart"/>
      <w:r w:rsidRPr="00D7348D">
        <w:rPr>
          <w:rFonts w:ascii="Times New Roman" w:eastAsia="Times New Roman" w:hAnsi="Times New Roman" w:cs="Times New Roman"/>
          <w:color w:val="0D0D0D"/>
        </w:rPr>
        <w:t>Larasati</w:t>
      </w:r>
      <w:r w:rsidRPr="00D7348D">
        <w:rPr>
          <w:rFonts w:ascii="Times New Roman" w:eastAsia="Times New Roman" w:hAnsi="Times New Roman" w:cs="Times New Roman"/>
          <w:color w:val="0D0D0D"/>
          <w:vertAlign w:val="superscript"/>
        </w:rPr>
        <w:t>a</w:t>
      </w:r>
      <w:proofErr w:type="spellEnd"/>
      <w:del w:id="0" w:author="van Veelen, Pieter" w:date="2023-07-07T11:20:00Z">
        <w:r w:rsidRPr="00D7348D" w:rsidDel="003C6C13">
          <w:rPr>
            <w:rFonts w:ascii="Times New Roman" w:eastAsia="Times New Roman" w:hAnsi="Times New Roman" w:cs="Times New Roman"/>
            <w:color w:val="0D0D0D"/>
          </w:rPr>
          <w:delText xml:space="preserve"> </w:delText>
        </w:r>
      </w:del>
      <w:r w:rsidRPr="00D7348D">
        <w:rPr>
          <w:rFonts w:ascii="Times New Roman" w:eastAsia="Times New Roman" w:hAnsi="Times New Roman" w:cs="Times New Roman"/>
          <w:color w:val="0D0D0D"/>
        </w:rPr>
        <w:t>,</w:t>
      </w:r>
      <w:r w:rsidRPr="00D7348D">
        <w:rPr>
          <w:rFonts w:ascii="Times New Roman" w:eastAsia="Times New Roman" w:hAnsi="Times New Roman" w:cs="Times New Roman"/>
          <w:color w:val="262626"/>
        </w:rPr>
        <w:t xml:space="preserve"> </w:t>
      </w:r>
      <w:r w:rsidRPr="00D7348D">
        <w:rPr>
          <w:rFonts w:ascii="Times New Roman" w:eastAsia="Times New Roman" w:hAnsi="Times New Roman" w:cs="Times New Roman"/>
          <w:color w:val="0D0D0D"/>
        </w:rPr>
        <w:t xml:space="preserve">Olga </w:t>
      </w:r>
      <w:proofErr w:type="spellStart"/>
      <w:proofErr w:type="gramStart"/>
      <w:r w:rsidRPr="00D7348D">
        <w:rPr>
          <w:rFonts w:ascii="Times New Roman" w:eastAsia="Times New Roman" w:hAnsi="Times New Roman" w:cs="Times New Roman"/>
          <w:color w:val="0D0D0D"/>
        </w:rPr>
        <w:t>Bernadet</w:t>
      </w:r>
      <w:r w:rsidRPr="00D7348D">
        <w:rPr>
          <w:rFonts w:ascii="Times New Roman" w:eastAsia="Times New Roman" w:hAnsi="Times New Roman" w:cs="Times New Roman"/>
          <w:color w:val="0D0D0D"/>
          <w:vertAlign w:val="superscript"/>
        </w:rPr>
        <w:t>a,b</w:t>
      </w:r>
      <w:proofErr w:type="spellEnd"/>
      <w:proofErr w:type="gramEnd"/>
      <w:r w:rsidRPr="00D7348D">
        <w:rPr>
          <w:rFonts w:ascii="Times New Roman" w:eastAsia="Times New Roman" w:hAnsi="Times New Roman" w:cs="Times New Roman"/>
          <w:color w:val="0D0D0D"/>
        </w:rPr>
        <w:t xml:space="preserve"> , </w:t>
      </w:r>
      <w:r w:rsidR="00425745" w:rsidRPr="00D7348D">
        <w:rPr>
          <w:rFonts w:ascii="Times New Roman" w:eastAsia="Times New Roman" w:hAnsi="Times New Roman" w:cs="Times New Roman"/>
          <w:color w:val="0D0D0D"/>
        </w:rPr>
        <w:t xml:space="preserve">Gert Jan W. </w:t>
      </w:r>
      <w:proofErr w:type="spellStart"/>
      <w:r w:rsidR="00425745" w:rsidRPr="00D7348D">
        <w:rPr>
          <w:rFonts w:ascii="Times New Roman" w:eastAsia="Times New Roman" w:hAnsi="Times New Roman" w:cs="Times New Roman"/>
          <w:color w:val="0D0D0D"/>
        </w:rPr>
        <w:t>Euverink</w:t>
      </w:r>
      <w:r w:rsidR="00425745" w:rsidRPr="00D7348D">
        <w:rPr>
          <w:rFonts w:ascii="Times New Roman" w:eastAsia="Times New Roman" w:hAnsi="Times New Roman" w:cs="Times New Roman"/>
          <w:color w:val="0D0D0D"/>
          <w:vertAlign w:val="superscript"/>
        </w:rPr>
        <w:t>b</w:t>
      </w:r>
      <w:proofErr w:type="spellEnd"/>
      <w:r w:rsidR="00425745" w:rsidRPr="00D7348D">
        <w:rPr>
          <w:rFonts w:ascii="Times New Roman" w:eastAsia="Times New Roman" w:hAnsi="Times New Roman" w:cs="Times New Roman"/>
          <w:color w:val="0D0D0D"/>
        </w:rPr>
        <w:t xml:space="preserve">, </w:t>
      </w:r>
      <w:ins w:id="1" w:author="van Veelen, Pieter" w:date="2023-07-07T11:20:00Z">
        <w:r w:rsidR="003C6C13" w:rsidRPr="00D7348D">
          <w:rPr>
            <w:rFonts w:ascii="Times New Roman" w:eastAsia="Times New Roman" w:hAnsi="Times New Roman" w:cs="Times New Roman"/>
            <w:color w:val="0D0D0D"/>
          </w:rPr>
          <w:t>H.</w:t>
        </w:r>
        <w:r w:rsidR="003C6C13">
          <w:rPr>
            <w:rFonts w:ascii="Times New Roman" w:eastAsia="Times New Roman" w:hAnsi="Times New Roman" w:cs="Times New Roman"/>
            <w:color w:val="0D0D0D"/>
          </w:rPr>
          <w:t xml:space="preserve"> </w:t>
        </w:r>
      </w:ins>
      <w:r w:rsidRPr="00D7348D">
        <w:rPr>
          <w:rFonts w:ascii="Times New Roman" w:eastAsia="Times New Roman" w:hAnsi="Times New Roman" w:cs="Times New Roman"/>
          <w:color w:val="0D0D0D"/>
        </w:rPr>
        <w:t xml:space="preserve">Pieter </w:t>
      </w:r>
      <w:del w:id="2" w:author="van Veelen, Pieter" w:date="2023-07-07T11:20:00Z">
        <w:r w:rsidRPr="00D7348D" w:rsidDel="003C6C13">
          <w:rPr>
            <w:rFonts w:ascii="Times New Roman" w:eastAsia="Times New Roman" w:hAnsi="Times New Roman" w:cs="Times New Roman"/>
            <w:color w:val="0D0D0D"/>
          </w:rPr>
          <w:delText>H.</w:delText>
        </w:r>
      </w:del>
      <w:r w:rsidRPr="00D7348D">
        <w:rPr>
          <w:rFonts w:ascii="Times New Roman" w:eastAsia="Times New Roman" w:hAnsi="Times New Roman" w:cs="Times New Roman"/>
          <w:color w:val="0D0D0D"/>
        </w:rPr>
        <w:t>J. van Veelen</w:t>
      </w:r>
      <w:r w:rsidRPr="00D7348D">
        <w:rPr>
          <w:rFonts w:ascii="Times New Roman" w:eastAsia="Times New Roman" w:hAnsi="Times New Roman" w:cs="Times New Roman"/>
          <w:color w:val="0D0D0D"/>
          <w:vertAlign w:val="superscript"/>
        </w:rPr>
        <w:t>a</w:t>
      </w:r>
      <w:r w:rsidRPr="00D7348D">
        <w:rPr>
          <w:rFonts w:ascii="Times New Roman" w:eastAsia="Times New Roman" w:hAnsi="Times New Roman" w:cs="Times New Roman"/>
          <w:color w:val="0D0D0D"/>
        </w:rPr>
        <w:t>, and Maria Cristina Gagliano</w:t>
      </w:r>
      <w:r w:rsidRPr="00D7348D">
        <w:rPr>
          <w:rFonts w:ascii="Times New Roman" w:eastAsia="Times New Roman" w:hAnsi="Times New Roman" w:cs="Times New Roman"/>
          <w:color w:val="0D0D0D"/>
          <w:vertAlign w:val="superscript"/>
        </w:rPr>
        <w:t xml:space="preserve">a* </w:t>
      </w:r>
      <w:r w:rsidRPr="00D7348D">
        <w:rPr>
          <w:rFonts w:ascii="Times New Roman" w:eastAsia="Times New Roman" w:hAnsi="Times New Roman" w:cs="Times New Roman"/>
          <w:color w:val="0D0D0D"/>
        </w:rPr>
        <w:t xml:space="preserve"> </w:t>
      </w:r>
    </w:p>
    <w:p w14:paraId="189951F6" w14:textId="77777777" w:rsidR="00E045A3" w:rsidRPr="00D7348D" w:rsidRDefault="00E045A3" w:rsidP="008C1392">
      <w:pPr>
        <w:spacing w:line="480" w:lineRule="auto"/>
        <w:contextualSpacing/>
        <w:rPr>
          <w:rFonts w:ascii="Times New Roman" w:eastAsia="Times New Roman" w:hAnsi="Times New Roman" w:cs="Times New Roman"/>
          <w:color w:val="0D0D0D"/>
        </w:rPr>
      </w:pPr>
    </w:p>
    <w:p w14:paraId="4CEA0197" w14:textId="77777777" w:rsidR="00E045A3" w:rsidRPr="00D7348D" w:rsidRDefault="00E045A3" w:rsidP="008C1392">
      <w:pPr>
        <w:spacing w:line="480" w:lineRule="auto"/>
        <w:contextualSpacing/>
        <w:rPr>
          <w:rFonts w:ascii="Times New Roman" w:eastAsia="Times New Roman" w:hAnsi="Times New Roman" w:cs="Times New Roman"/>
          <w:color w:val="0D0D0D"/>
          <w:sz w:val="20"/>
          <w:szCs w:val="20"/>
        </w:rPr>
      </w:pPr>
      <w:r w:rsidRPr="00D7348D">
        <w:rPr>
          <w:rFonts w:ascii="Times New Roman" w:eastAsia="Times New Roman" w:hAnsi="Times New Roman" w:cs="Times New Roman"/>
          <w:color w:val="0D0D0D"/>
          <w:sz w:val="20"/>
          <w:szCs w:val="20"/>
          <w:vertAlign w:val="superscript"/>
        </w:rPr>
        <w:t xml:space="preserve">a </w:t>
      </w:r>
      <w:r w:rsidRPr="00D7348D">
        <w:rPr>
          <w:rFonts w:ascii="Times New Roman" w:eastAsia="Times New Roman" w:hAnsi="Times New Roman" w:cs="Times New Roman"/>
          <w:color w:val="0D0D0D"/>
          <w:sz w:val="20"/>
          <w:szCs w:val="20"/>
        </w:rPr>
        <w:t>Wetsus, Center of European Excellence in Water Technology, Oostergoweg 9, 8911 MA, Leeuwarden, The Netherlands</w:t>
      </w:r>
    </w:p>
    <w:p w14:paraId="484BD2AD" w14:textId="77777777" w:rsidR="00E045A3" w:rsidRPr="00D7348D" w:rsidRDefault="00E045A3" w:rsidP="008C1392">
      <w:pPr>
        <w:spacing w:line="480" w:lineRule="auto"/>
        <w:contextualSpacing/>
        <w:rPr>
          <w:rFonts w:ascii="Times New Roman" w:eastAsia="Times New Roman" w:hAnsi="Times New Roman" w:cs="Times New Roman"/>
          <w:color w:val="0D0D0D"/>
          <w:sz w:val="20"/>
          <w:szCs w:val="20"/>
        </w:rPr>
      </w:pPr>
      <w:r w:rsidRPr="00D7348D">
        <w:rPr>
          <w:rFonts w:ascii="Times New Roman" w:eastAsia="Times New Roman" w:hAnsi="Times New Roman" w:cs="Times New Roman"/>
          <w:color w:val="0D0D0D"/>
          <w:sz w:val="20"/>
          <w:szCs w:val="20"/>
          <w:vertAlign w:val="superscript"/>
        </w:rPr>
        <w:t xml:space="preserve">b </w:t>
      </w:r>
      <w:r w:rsidRPr="00D7348D">
        <w:rPr>
          <w:rFonts w:ascii="Times New Roman" w:eastAsia="Times New Roman" w:hAnsi="Times New Roman" w:cs="Times New Roman"/>
          <w:color w:val="0D0D0D"/>
          <w:sz w:val="20"/>
          <w:szCs w:val="20"/>
        </w:rPr>
        <w:t>Engineering and Technology Institute Groningen, University of Groningen, Nijenborgh 4, Groningen, The Netherlands</w:t>
      </w:r>
    </w:p>
    <w:p w14:paraId="1FDE0201" w14:textId="77777777" w:rsidR="00E045A3" w:rsidRPr="00D7348D" w:rsidRDefault="00E045A3" w:rsidP="008C1392">
      <w:pPr>
        <w:spacing w:after="160" w:line="480" w:lineRule="auto"/>
        <w:rPr>
          <w:rFonts w:ascii="Times New Roman" w:eastAsia="Times New Roman" w:hAnsi="Times New Roman" w:cs="Times New Roman"/>
          <w:color w:val="0D0D0D"/>
          <w:sz w:val="20"/>
          <w:szCs w:val="20"/>
        </w:rPr>
      </w:pPr>
      <w:r w:rsidRPr="00D7348D">
        <w:rPr>
          <w:rFonts w:ascii="Times New Roman" w:eastAsia="Times New Roman" w:hAnsi="Times New Roman" w:cs="Times New Roman"/>
          <w:color w:val="0D0D0D"/>
          <w:sz w:val="20"/>
          <w:szCs w:val="20"/>
        </w:rPr>
        <w:t xml:space="preserve">*Corresponding author: </w:t>
      </w:r>
      <w:r w:rsidRPr="00D7348D">
        <w:rPr>
          <w:rFonts w:ascii="Times New Roman" w:eastAsia="Times New Roman" w:hAnsi="Times New Roman" w:cs="Times New Roman"/>
          <w:sz w:val="20"/>
          <w:szCs w:val="20"/>
        </w:rPr>
        <w:t xml:space="preserve">M. Cristina Gagliano </w:t>
      </w:r>
      <w:hyperlink r:id="rId8" w:history="1">
        <w:r w:rsidRPr="00D7348D">
          <w:rPr>
            <w:rFonts w:ascii="Times New Roman" w:eastAsia="Times New Roman" w:hAnsi="Times New Roman" w:cs="Times New Roman"/>
            <w:color w:val="0563C1"/>
            <w:sz w:val="20"/>
            <w:szCs w:val="20"/>
            <w:u w:val="single"/>
          </w:rPr>
          <w:t>cristina.gagliano@wetsus.nl</w:t>
        </w:r>
      </w:hyperlink>
    </w:p>
    <w:p w14:paraId="3328D830" w14:textId="22FF9AF6" w:rsidR="00E045A3" w:rsidRPr="00D7348D" w:rsidRDefault="00E045A3" w:rsidP="00F72643">
      <w:pPr>
        <w:jc w:val="both"/>
        <w:rPr>
          <w:rFonts w:ascii="Times New Roman" w:hAnsi="Times New Roman" w:cs="Times New Roman"/>
        </w:rPr>
      </w:pPr>
      <w:r w:rsidRPr="00D7348D">
        <w:rPr>
          <w:rFonts w:ascii="Times New Roman" w:hAnsi="Times New Roman" w:cs="Times New Roman"/>
        </w:rPr>
        <w:br w:type="page"/>
      </w:r>
    </w:p>
    <w:p w14:paraId="6BDDE2DA" w14:textId="7F1C45C4" w:rsidR="001D1380" w:rsidRPr="00D7348D" w:rsidRDefault="001C4B53" w:rsidP="00F72643">
      <w:pPr>
        <w:keepNext/>
        <w:spacing w:after="160" w:line="480" w:lineRule="auto"/>
        <w:contextualSpacing/>
        <w:jc w:val="both"/>
        <w:rPr>
          <w:rFonts w:ascii="Times New Roman" w:eastAsia="Batang" w:hAnsi="Times New Roman" w:cs="Times New Roman"/>
          <w:b/>
          <w:bCs/>
          <w:noProof/>
          <w:color w:val="262626"/>
          <w:kern w:val="2"/>
          <w:sz w:val="28"/>
          <w:szCs w:val="28"/>
          <w:lang w:val="en-GB" w:eastAsia="it-IT"/>
          <w14:ligatures w14:val="standardContextual"/>
        </w:rPr>
      </w:pPr>
      <w:r w:rsidRPr="00D7348D">
        <w:rPr>
          <w:rFonts w:ascii="Times New Roman" w:eastAsia="Batang" w:hAnsi="Times New Roman" w:cs="Times New Roman"/>
          <w:b/>
          <w:bCs/>
          <w:noProof/>
          <w:color w:val="262626"/>
          <w:kern w:val="2"/>
          <w:sz w:val="28"/>
          <w:szCs w:val="28"/>
          <w:lang w:val="en-GB" w:eastAsia="it-IT"/>
          <w14:ligatures w14:val="standardContextual"/>
        </w:rPr>
        <w:lastRenderedPageBreak/>
        <w:t>Figures</w:t>
      </w:r>
    </w:p>
    <w:p w14:paraId="726AC48F" w14:textId="77777777" w:rsidR="00033F0B" w:rsidRPr="00D7348D" w:rsidRDefault="00033F0B" w:rsidP="00F72643">
      <w:pPr>
        <w:keepNext/>
        <w:spacing w:after="160" w:line="480" w:lineRule="auto"/>
        <w:contextualSpacing/>
        <w:jc w:val="both"/>
        <w:rPr>
          <w:rFonts w:ascii="Times New Roman" w:eastAsia="Batang" w:hAnsi="Times New Roman" w:cs="Times New Roman"/>
          <w:b/>
          <w:bCs/>
          <w:noProof/>
          <w:color w:val="262626"/>
          <w:kern w:val="2"/>
          <w:lang w:val="en-GB" w:eastAsia="it-IT"/>
          <w14:ligatures w14:val="standardContextual"/>
        </w:rPr>
      </w:pPr>
    </w:p>
    <w:p w14:paraId="0235A75A" w14:textId="548387F2" w:rsidR="00E045A3" w:rsidRPr="00D7348D" w:rsidRDefault="00E045A3" w:rsidP="00F72643">
      <w:pPr>
        <w:keepNext/>
        <w:spacing w:after="160" w:line="480" w:lineRule="auto"/>
        <w:contextualSpacing/>
        <w:jc w:val="both"/>
        <w:rPr>
          <w:rFonts w:ascii="Times New Roman" w:eastAsia="Batang" w:hAnsi="Times New Roman" w:cs="Times New Roman"/>
          <w:color w:val="262626"/>
          <w:kern w:val="2"/>
          <w:lang w:val="en-GB" w:eastAsia="ko-KR"/>
          <w14:ligatures w14:val="standardContextual"/>
        </w:rPr>
      </w:pPr>
      <w:r w:rsidRPr="00D7348D">
        <w:rPr>
          <w:rFonts w:ascii="Times New Roman" w:eastAsia="Batang" w:hAnsi="Times New Roman" w:cs="Times New Roman"/>
          <w:noProof/>
          <w:color w:val="262626"/>
          <w:kern w:val="2"/>
          <w:lang w:eastAsia="it-IT"/>
          <w14:ligatures w14:val="standardContextual"/>
        </w:rPr>
        <w:drawing>
          <wp:inline distT="0" distB="0" distL="0" distR="0" wp14:anchorId="47672111" wp14:editId="5A6C5287">
            <wp:extent cx="5731510" cy="1733107"/>
            <wp:effectExtent l="0" t="0" r="2540" b="635"/>
            <wp:docPr id="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Diagram&#10;&#10;Description automatically generated"/>
                    <pic:cNvPicPr/>
                  </pic:nvPicPr>
                  <pic:blipFill rotWithShape="1">
                    <a:blip r:embed="rId9" cstate="print">
                      <a:extLst>
                        <a:ext uri="{28A0092B-C50C-407E-A947-70E740481C1C}">
                          <a14:useLocalDpi xmlns:a14="http://schemas.microsoft.com/office/drawing/2010/main" val="0"/>
                        </a:ext>
                      </a:extLst>
                    </a:blip>
                    <a:srcRect b="17817"/>
                    <a:stretch/>
                  </pic:blipFill>
                  <pic:spPr bwMode="auto">
                    <a:xfrm>
                      <a:off x="0" y="0"/>
                      <a:ext cx="5731510" cy="1733107"/>
                    </a:xfrm>
                    <a:prstGeom prst="rect">
                      <a:avLst/>
                    </a:prstGeom>
                    <a:ln>
                      <a:noFill/>
                    </a:ln>
                    <a:extLst>
                      <a:ext uri="{53640926-AAD7-44D8-BBD7-CCE9431645EC}">
                        <a14:shadowObscured xmlns:a14="http://schemas.microsoft.com/office/drawing/2010/main"/>
                      </a:ext>
                    </a:extLst>
                  </pic:spPr>
                </pic:pic>
              </a:graphicData>
            </a:graphic>
          </wp:inline>
        </w:drawing>
      </w:r>
    </w:p>
    <w:p w14:paraId="5F61D64D" w14:textId="612C0E93" w:rsidR="00E045A3" w:rsidRDefault="00E045A3" w:rsidP="00F72643">
      <w:pPr>
        <w:spacing w:after="200" w:line="480" w:lineRule="auto"/>
        <w:jc w:val="both"/>
        <w:rPr>
          <w:rFonts w:ascii="Times New Roman" w:eastAsia="Batang" w:hAnsi="Times New Roman" w:cs="Times New Roman"/>
          <w:color w:val="262626"/>
          <w:kern w:val="2"/>
          <w:lang w:val="en-GB" w:eastAsia="ko-KR"/>
          <w14:ligatures w14:val="standardContextual"/>
        </w:rPr>
      </w:pPr>
      <w:bookmarkStart w:id="3" w:name="_Hlk126572173"/>
      <w:r w:rsidRPr="00D7348D">
        <w:rPr>
          <w:rFonts w:ascii="Times New Roman" w:eastAsia="Batang" w:hAnsi="Times New Roman" w:cs="Times New Roman"/>
          <w:b/>
          <w:color w:val="262626"/>
          <w:kern w:val="2"/>
          <w:lang w:val="en-GB" w:eastAsia="ko-KR"/>
          <w14:ligatures w14:val="standardContextual"/>
        </w:rPr>
        <w:t xml:space="preserve">Figure S1 - </w:t>
      </w:r>
      <w:r w:rsidRPr="00D7348D">
        <w:rPr>
          <w:rFonts w:ascii="Times New Roman" w:eastAsia="Batang" w:hAnsi="Times New Roman" w:cs="Times New Roman"/>
          <w:color w:val="262626"/>
          <w:kern w:val="2"/>
          <w:lang w:val="en-GB" w:eastAsia="ko-KR"/>
          <w14:ligatures w14:val="standardContextual"/>
        </w:rPr>
        <w:t>Schematic overview of the water treatment line at Ultrapure water (UPW) factory</w:t>
      </w:r>
      <w:r w:rsidR="00B175CA" w:rsidRPr="00D7348D">
        <w:rPr>
          <w:rFonts w:ascii="Times New Roman" w:eastAsia="Batang" w:hAnsi="Times New Roman" w:cs="Times New Roman"/>
          <w:color w:val="262626"/>
          <w:kern w:val="2"/>
          <w:lang w:val="en-GB" w:eastAsia="ko-KR"/>
          <w14:ligatures w14:val="standardContextual"/>
        </w:rPr>
        <w:t xml:space="preserve"> located in </w:t>
      </w:r>
      <w:proofErr w:type="spellStart"/>
      <w:r w:rsidR="00B175CA" w:rsidRPr="00D7348D">
        <w:rPr>
          <w:rFonts w:ascii="Times New Roman" w:eastAsia="Batang" w:hAnsi="Times New Roman" w:cs="Times New Roman"/>
          <w:color w:val="262626"/>
          <w:kern w:val="2"/>
          <w:lang w:val="en-GB" w:eastAsia="ko-KR"/>
          <w14:ligatures w14:val="standardContextual"/>
        </w:rPr>
        <w:t>Nieuw</w:t>
      </w:r>
      <w:proofErr w:type="spellEnd"/>
      <w:r w:rsidR="00B175CA" w:rsidRPr="00D7348D">
        <w:rPr>
          <w:rFonts w:ascii="Times New Roman" w:eastAsia="Batang" w:hAnsi="Times New Roman" w:cs="Times New Roman"/>
          <w:color w:val="262626"/>
          <w:kern w:val="2"/>
          <w:lang w:val="en-GB" w:eastAsia="ko-KR"/>
          <w14:ligatures w14:val="standardContextual"/>
        </w:rPr>
        <w:t>-Amsterdam, the Netherlands</w:t>
      </w:r>
      <w:r w:rsidRPr="00D7348D">
        <w:rPr>
          <w:rFonts w:ascii="Times New Roman" w:eastAsia="Batang" w:hAnsi="Times New Roman" w:cs="Times New Roman"/>
          <w:color w:val="262626"/>
          <w:kern w:val="2"/>
          <w:lang w:val="en-GB" w:eastAsia="ko-KR"/>
          <w14:ligatures w14:val="standardContextual"/>
        </w:rPr>
        <w:t xml:space="preserve">. </w:t>
      </w:r>
      <w:r w:rsidR="00B175CA" w:rsidRPr="00D7348D">
        <w:rPr>
          <w:rFonts w:ascii="Times New Roman" w:eastAsia="Batang" w:hAnsi="Times New Roman" w:cs="Times New Roman"/>
          <w:color w:val="262626"/>
          <w:kern w:val="2"/>
          <w:lang w:val="en-GB" w:eastAsia="ko-KR"/>
          <w14:ligatures w14:val="standardContextual"/>
        </w:rPr>
        <w:t xml:space="preserve">The </w:t>
      </w:r>
      <w:r w:rsidR="00411FFE" w:rsidRPr="00411FFE">
        <w:rPr>
          <w:rFonts w:ascii="Times New Roman" w:eastAsia="Batang" w:hAnsi="Times New Roman" w:cs="Times New Roman"/>
          <w:color w:val="262626"/>
          <w:kern w:val="2"/>
          <w:lang w:val="en-GB" w:eastAsia="ko-KR"/>
          <w14:ligatures w14:val="standardContextual"/>
        </w:rPr>
        <w:t xml:space="preserve">biological activated carbon </w:t>
      </w:r>
      <w:r w:rsidR="00411FFE">
        <w:rPr>
          <w:rFonts w:ascii="Times New Roman" w:eastAsia="Batang" w:hAnsi="Times New Roman" w:cs="Times New Roman"/>
          <w:color w:val="262626"/>
          <w:kern w:val="2"/>
          <w:lang w:val="en-GB" w:eastAsia="ko-KR"/>
          <w14:ligatures w14:val="standardContextual"/>
        </w:rPr>
        <w:t>(</w:t>
      </w:r>
      <w:r w:rsidR="00B175CA" w:rsidRPr="00D7348D">
        <w:rPr>
          <w:rFonts w:ascii="Times New Roman" w:eastAsia="Batang" w:hAnsi="Times New Roman" w:cs="Times New Roman"/>
          <w:color w:val="262626"/>
          <w:kern w:val="2"/>
          <w:lang w:val="en-GB" w:eastAsia="ko-KR"/>
          <w14:ligatures w14:val="standardContextual"/>
        </w:rPr>
        <w:t>BAC</w:t>
      </w:r>
      <w:r w:rsidR="00411FFE">
        <w:rPr>
          <w:rFonts w:ascii="Times New Roman" w:eastAsia="Batang" w:hAnsi="Times New Roman" w:cs="Times New Roman"/>
          <w:color w:val="262626"/>
          <w:kern w:val="2"/>
          <w:lang w:val="en-GB" w:eastAsia="ko-KR"/>
          <w14:ligatures w14:val="standardContextual"/>
        </w:rPr>
        <w:t>)</w:t>
      </w:r>
      <w:r w:rsidR="00B175CA" w:rsidRPr="00D7348D">
        <w:rPr>
          <w:rFonts w:ascii="Times New Roman" w:eastAsia="Batang" w:hAnsi="Times New Roman" w:cs="Times New Roman"/>
          <w:color w:val="262626"/>
          <w:kern w:val="2"/>
          <w:lang w:val="en-GB" w:eastAsia="ko-KR"/>
          <w14:ligatures w14:val="standardContextual"/>
        </w:rPr>
        <w:t xml:space="preserve"> filters are named </w:t>
      </w:r>
      <w:r w:rsidR="00E71B4B">
        <w:rPr>
          <w:rFonts w:ascii="Times New Roman" w:eastAsia="Batang" w:hAnsi="Times New Roman" w:cs="Times New Roman"/>
          <w:color w:val="262626"/>
          <w:kern w:val="2"/>
          <w:lang w:val="en-GB" w:eastAsia="ko-KR"/>
          <w14:ligatures w14:val="standardContextual"/>
        </w:rPr>
        <w:t>b</w:t>
      </w:r>
      <w:r w:rsidR="00B175CA" w:rsidRPr="00D7348D">
        <w:rPr>
          <w:rFonts w:ascii="Times New Roman" w:eastAsia="Batang" w:hAnsi="Times New Roman" w:cs="Times New Roman"/>
          <w:color w:val="262626"/>
          <w:kern w:val="2"/>
          <w:lang w:val="en-GB" w:eastAsia="ko-KR"/>
          <w14:ligatures w14:val="standardContextual"/>
        </w:rPr>
        <w:t>iological oxygen-dosed activated carbon (BODAC)</w:t>
      </w:r>
      <w:r w:rsidR="003D4C26" w:rsidRPr="00D7348D">
        <w:rPr>
          <w:rFonts w:ascii="Times New Roman" w:eastAsia="Batang" w:hAnsi="Times New Roman" w:cs="Times New Roman"/>
          <w:color w:val="262626"/>
          <w:kern w:val="2"/>
          <w:lang w:val="en-GB" w:eastAsia="ko-KR"/>
          <w14:ligatures w14:val="standardContextual"/>
        </w:rPr>
        <w:t xml:space="preserve">, since are operated with pure-oxygen </w:t>
      </w:r>
      <w:del w:id="4" w:author="van Veelen, Pieter" w:date="2023-07-07T11:21:00Z">
        <w:r w:rsidR="003D4C26" w:rsidRPr="00D7348D" w:rsidDel="003C6C13">
          <w:rPr>
            <w:rFonts w:ascii="Times New Roman" w:eastAsia="Batang" w:hAnsi="Times New Roman" w:cs="Times New Roman"/>
            <w:color w:val="262626"/>
            <w:kern w:val="2"/>
            <w:lang w:val="en-GB" w:eastAsia="ko-KR"/>
            <w14:ligatures w14:val="standardContextual"/>
          </w:rPr>
          <w:delText xml:space="preserve">being </w:delText>
        </w:r>
      </w:del>
      <w:r w:rsidR="003D4C26" w:rsidRPr="00D7348D">
        <w:rPr>
          <w:rFonts w:ascii="Times New Roman" w:eastAsia="Batang" w:hAnsi="Times New Roman" w:cs="Times New Roman"/>
          <w:color w:val="262626"/>
          <w:kern w:val="2"/>
          <w:lang w:val="en-GB" w:eastAsia="ko-KR"/>
          <w14:ligatures w14:val="standardContextual"/>
        </w:rPr>
        <w:t xml:space="preserve">dosed to the system to maintain </w:t>
      </w:r>
      <w:del w:id="5" w:author="van Veelen, Pieter" w:date="2023-07-07T11:21:00Z">
        <w:r w:rsidR="003D4C26" w:rsidRPr="00D7348D" w:rsidDel="003C6C13">
          <w:rPr>
            <w:rFonts w:ascii="Times New Roman" w:eastAsia="Batang" w:hAnsi="Times New Roman" w:cs="Times New Roman"/>
            <w:color w:val="262626"/>
            <w:kern w:val="2"/>
            <w:lang w:val="en-GB" w:eastAsia="ko-KR"/>
            <w14:ligatures w14:val="standardContextual"/>
          </w:rPr>
          <w:delText xml:space="preserve">the </w:delText>
        </w:r>
      </w:del>
      <w:r w:rsidR="003D4C26" w:rsidRPr="00D7348D">
        <w:rPr>
          <w:rFonts w:ascii="Times New Roman" w:eastAsia="Batang" w:hAnsi="Times New Roman" w:cs="Times New Roman"/>
          <w:color w:val="262626"/>
          <w:kern w:val="2"/>
          <w:lang w:val="en-GB" w:eastAsia="ko-KR"/>
          <w14:ligatures w14:val="standardContextual"/>
        </w:rPr>
        <w:t>aerobic condition</w:t>
      </w:r>
      <w:ins w:id="6" w:author="van Veelen, Pieter" w:date="2023-07-07T11:21:00Z">
        <w:r w:rsidR="003C6C13">
          <w:rPr>
            <w:rFonts w:ascii="Times New Roman" w:eastAsia="Batang" w:hAnsi="Times New Roman" w:cs="Times New Roman"/>
            <w:color w:val="262626"/>
            <w:kern w:val="2"/>
            <w:lang w:val="en-GB" w:eastAsia="ko-KR"/>
            <w14:ligatures w14:val="standardContextual"/>
          </w:rPr>
          <w:t>s</w:t>
        </w:r>
      </w:ins>
      <w:r w:rsidR="003D4C26" w:rsidRPr="00D7348D">
        <w:rPr>
          <w:rFonts w:ascii="Times New Roman" w:eastAsia="Batang" w:hAnsi="Times New Roman" w:cs="Times New Roman"/>
          <w:color w:val="262626"/>
          <w:kern w:val="2"/>
          <w:lang w:val="en-GB" w:eastAsia="ko-KR"/>
          <w14:ligatures w14:val="standardContextual"/>
        </w:rPr>
        <w:t xml:space="preserve"> and stimulate biodegradation. </w:t>
      </w:r>
      <w:r w:rsidRPr="00D7348D">
        <w:rPr>
          <w:rFonts w:ascii="Times New Roman" w:eastAsia="Batang" w:hAnsi="Times New Roman" w:cs="Times New Roman"/>
          <w:color w:val="262626"/>
          <w:kern w:val="2"/>
          <w:lang w:val="en-GB" w:eastAsia="ko-KR"/>
          <w14:ligatures w14:val="standardContextual"/>
        </w:rPr>
        <w:t>DS: Drum sieve</w:t>
      </w:r>
      <w:r w:rsidR="00E335F7">
        <w:rPr>
          <w:rFonts w:ascii="Times New Roman" w:eastAsia="Batang" w:hAnsi="Times New Roman" w:cs="Times New Roman"/>
          <w:color w:val="262626"/>
          <w:kern w:val="2"/>
          <w:lang w:val="en-GB" w:eastAsia="ko-KR"/>
          <w14:ligatures w14:val="standardContextual"/>
        </w:rPr>
        <w:t xml:space="preserve"> (</w:t>
      </w:r>
      <w:r w:rsidR="00F23423">
        <w:rPr>
          <w:rFonts w:ascii="Times New Roman" w:eastAsia="Batang" w:hAnsi="Times New Roman" w:cs="Times New Roman"/>
          <w:color w:val="262626"/>
          <w:kern w:val="2"/>
          <w:lang w:val="en-GB" w:eastAsia="ko-KR"/>
          <w14:ligatures w14:val="standardContextual"/>
        </w:rPr>
        <w:t>opening</w:t>
      </w:r>
      <w:r w:rsidR="00E335F7">
        <w:rPr>
          <w:rFonts w:ascii="Times New Roman" w:eastAsia="Batang" w:hAnsi="Times New Roman" w:cs="Times New Roman"/>
          <w:color w:val="262626"/>
          <w:kern w:val="2"/>
          <w:lang w:val="en-GB" w:eastAsia="ko-KR"/>
          <w14:ligatures w14:val="standardContextual"/>
        </w:rPr>
        <w:t xml:space="preserve"> size 1 mm)</w:t>
      </w:r>
      <w:r w:rsidRPr="00D7348D">
        <w:rPr>
          <w:rFonts w:ascii="Times New Roman" w:eastAsia="Batang" w:hAnsi="Times New Roman" w:cs="Times New Roman"/>
          <w:color w:val="262626"/>
          <w:kern w:val="2"/>
          <w:lang w:val="en-GB" w:eastAsia="ko-KR"/>
          <w14:ligatures w14:val="standardContextual"/>
        </w:rPr>
        <w:t>, UF: Ultrafiltration</w:t>
      </w:r>
      <w:r w:rsidR="00E335F7">
        <w:rPr>
          <w:rFonts w:ascii="Times New Roman" w:eastAsia="Batang" w:hAnsi="Times New Roman" w:cs="Times New Roman"/>
          <w:color w:val="262626"/>
          <w:kern w:val="2"/>
          <w:lang w:val="en-GB" w:eastAsia="ko-KR"/>
          <w14:ligatures w14:val="standardContextual"/>
        </w:rPr>
        <w:t xml:space="preserve"> (pore size 0.04 µm)</w:t>
      </w:r>
      <w:r w:rsidRPr="00D7348D">
        <w:rPr>
          <w:rFonts w:ascii="Times New Roman" w:eastAsia="Batang" w:hAnsi="Times New Roman" w:cs="Times New Roman"/>
          <w:color w:val="262626"/>
          <w:kern w:val="2"/>
          <w:lang w:val="en-GB" w:eastAsia="ko-KR"/>
          <w14:ligatures w14:val="standardContextual"/>
        </w:rPr>
        <w:t xml:space="preserve">, RO: Reverse osmosis, EDI: </w:t>
      </w:r>
      <w:proofErr w:type="spellStart"/>
      <w:r w:rsidRPr="00D7348D">
        <w:rPr>
          <w:rFonts w:ascii="Times New Roman" w:eastAsia="Batang" w:hAnsi="Times New Roman" w:cs="Times New Roman"/>
          <w:color w:val="262626"/>
          <w:kern w:val="2"/>
          <w:lang w:val="en-GB" w:eastAsia="ko-KR"/>
          <w14:ligatures w14:val="standardContextual"/>
        </w:rPr>
        <w:t>Electrodeionization</w:t>
      </w:r>
      <w:proofErr w:type="spellEnd"/>
      <w:r w:rsidRPr="00D7348D">
        <w:rPr>
          <w:rFonts w:ascii="Times New Roman" w:eastAsia="Batang" w:hAnsi="Times New Roman" w:cs="Times New Roman"/>
          <w:color w:val="262626"/>
          <w:kern w:val="2"/>
          <w:lang w:val="en-GB" w:eastAsia="ko-KR"/>
          <w14:ligatures w14:val="standardContextual"/>
        </w:rPr>
        <w:t xml:space="preserve">, and WWTP: Wastewater treatment plant. </w:t>
      </w:r>
      <w:bookmarkEnd w:id="3"/>
    </w:p>
    <w:p w14:paraId="6B1CF32F" w14:textId="77777777" w:rsidR="00DE31B8" w:rsidRDefault="00DE31B8" w:rsidP="00F72643">
      <w:pPr>
        <w:spacing w:after="200" w:line="480" w:lineRule="auto"/>
        <w:jc w:val="both"/>
        <w:rPr>
          <w:rFonts w:ascii="Times New Roman" w:eastAsia="Batang" w:hAnsi="Times New Roman" w:cs="Times New Roman"/>
          <w:b/>
          <w:bCs/>
          <w:i/>
          <w:iCs/>
          <w:color w:val="262626"/>
          <w:kern w:val="2"/>
          <w:lang w:val="en-GB" w:eastAsia="ko-KR"/>
          <w14:ligatures w14:val="standardContextual"/>
        </w:rPr>
      </w:pPr>
    </w:p>
    <w:p w14:paraId="51FB7A9D" w14:textId="7AAD72E0" w:rsidR="00CA5EC3" w:rsidRPr="00CA5EC3" w:rsidRDefault="00CA5EC3" w:rsidP="00F72643">
      <w:pPr>
        <w:spacing w:after="200" w:line="480" w:lineRule="auto"/>
        <w:jc w:val="both"/>
        <w:rPr>
          <w:rFonts w:ascii="Times New Roman" w:eastAsia="Batang" w:hAnsi="Times New Roman" w:cs="Times New Roman"/>
          <w:b/>
          <w:bCs/>
          <w:i/>
          <w:iCs/>
          <w:color w:val="262626"/>
          <w:kern w:val="2"/>
          <w:lang w:val="en-GB" w:eastAsia="ko-KR"/>
          <w14:ligatures w14:val="standardContextual"/>
        </w:rPr>
      </w:pPr>
      <w:r w:rsidRPr="00CA5EC3">
        <w:rPr>
          <w:rFonts w:ascii="Times New Roman" w:eastAsia="Batang" w:hAnsi="Times New Roman" w:cs="Times New Roman"/>
          <w:b/>
          <w:bCs/>
          <w:i/>
          <w:iCs/>
          <w:color w:val="262626"/>
          <w:kern w:val="2"/>
          <w:lang w:val="en-GB" w:eastAsia="ko-KR"/>
          <w14:ligatures w14:val="standardContextual"/>
        </w:rPr>
        <w:t>Description for Fig. S1</w:t>
      </w:r>
    </w:p>
    <w:p w14:paraId="0916B59E" w14:textId="2EE07A77" w:rsidR="00DE33A5" w:rsidRPr="00D7348D" w:rsidRDefault="00DE33A5" w:rsidP="00F72643">
      <w:pPr>
        <w:spacing w:after="200" w:line="480" w:lineRule="auto"/>
        <w:jc w:val="both"/>
        <w:rPr>
          <w:rFonts w:ascii="Times New Roman" w:hAnsi="Times New Roman" w:cs="Times New Roman"/>
          <w:color w:val="000000"/>
          <w:lang w:val="en-GB"/>
        </w:rPr>
      </w:pPr>
      <w:r w:rsidRPr="00D7348D">
        <w:rPr>
          <w:rFonts w:ascii="Times New Roman" w:hAnsi="Times New Roman" w:cs="Times New Roman"/>
          <w:color w:val="000000"/>
          <w:lang w:val="en-GB"/>
        </w:rPr>
        <w:t xml:space="preserve">The </w:t>
      </w:r>
      <w:r w:rsidR="00B175CA" w:rsidRPr="00D7348D">
        <w:rPr>
          <w:rFonts w:ascii="Times New Roman" w:hAnsi="Times New Roman" w:cs="Times New Roman"/>
          <w:color w:val="000000"/>
          <w:lang w:val="en-GB"/>
        </w:rPr>
        <w:t>BODAC</w:t>
      </w:r>
      <w:r w:rsidRPr="00D7348D">
        <w:rPr>
          <w:rFonts w:ascii="Times New Roman" w:hAnsi="Times New Roman" w:cs="Times New Roman"/>
          <w:color w:val="000000"/>
          <w:lang w:val="en-GB"/>
        </w:rPr>
        <w:t xml:space="preserve"> filters are comprised of two consecutive </w:t>
      </w:r>
      <w:r w:rsidR="00F80BDF">
        <w:rPr>
          <w:rFonts w:ascii="Times New Roman" w:hAnsi="Times New Roman" w:cs="Times New Roman"/>
          <w:color w:val="000000"/>
          <w:lang w:val="en-GB"/>
        </w:rPr>
        <w:t>BAC filters</w:t>
      </w:r>
      <w:r w:rsidRPr="00D7348D">
        <w:rPr>
          <w:rFonts w:ascii="Times New Roman" w:hAnsi="Times New Roman" w:cs="Times New Roman"/>
          <w:color w:val="000000"/>
          <w:lang w:val="en-GB"/>
        </w:rPr>
        <w:t xml:space="preserve">, </w:t>
      </w:r>
      <w:r w:rsidR="00E71B4B">
        <w:rPr>
          <w:rFonts w:ascii="Times New Roman" w:hAnsi="Times New Roman" w:cs="Times New Roman"/>
          <w:color w:val="000000"/>
          <w:lang w:val="en-GB"/>
        </w:rPr>
        <w:t>BODAC</w:t>
      </w:r>
      <w:r w:rsidRPr="00D7348D">
        <w:rPr>
          <w:rFonts w:ascii="Times New Roman" w:hAnsi="Times New Roman" w:cs="Times New Roman"/>
          <w:color w:val="000000"/>
          <w:lang w:val="en-GB"/>
        </w:rPr>
        <w:t xml:space="preserve"> 1 and 2</w:t>
      </w:r>
      <w:r w:rsidR="00F80BDF">
        <w:rPr>
          <w:rFonts w:ascii="Times New Roman" w:hAnsi="Times New Roman" w:cs="Times New Roman"/>
          <w:color w:val="000000"/>
          <w:lang w:val="en-GB"/>
        </w:rPr>
        <w:t>, where oxygen is dosed at their influent</w:t>
      </w:r>
      <w:r w:rsidRPr="00D7348D">
        <w:rPr>
          <w:rFonts w:ascii="Times New Roman" w:hAnsi="Times New Roman" w:cs="Times New Roman"/>
          <w:color w:val="000000"/>
          <w:lang w:val="en-GB"/>
        </w:rPr>
        <w:t xml:space="preserve">. The influent of </w:t>
      </w:r>
      <w:r w:rsidR="00B175CA" w:rsidRPr="00D7348D">
        <w:rPr>
          <w:rFonts w:ascii="Times New Roman" w:hAnsi="Times New Roman" w:cs="Times New Roman"/>
          <w:color w:val="000000"/>
          <w:lang w:val="en-GB"/>
        </w:rPr>
        <w:t>B</w:t>
      </w:r>
      <w:r w:rsidR="00E71B4B">
        <w:rPr>
          <w:rFonts w:ascii="Times New Roman" w:hAnsi="Times New Roman" w:cs="Times New Roman"/>
          <w:color w:val="000000"/>
          <w:lang w:val="en-GB"/>
        </w:rPr>
        <w:t>ODAC</w:t>
      </w:r>
      <w:r w:rsidR="00F80BDF">
        <w:rPr>
          <w:rFonts w:ascii="Times New Roman" w:hAnsi="Times New Roman" w:cs="Times New Roman"/>
          <w:color w:val="000000"/>
          <w:lang w:val="en-GB"/>
        </w:rPr>
        <w:t xml:space="preserve"> </w:t>
      </w:r>
      <w:r w:rsidRPr="00D7348D">
        <w:rPr>
          <w:rFonts w:ascii="Times New Roman" w:hAnsi="Times New Roman" w:cs="Times New Roman"/>
          <w:color w:val="000000"/>
          <w:lang w:val="en-GB"/>
        </w:rPr>
        <w:t xml:space="preserve">1 comprised ultrafiltration (UF) permeate, while </w:t>
      </w:r>
      <w:r w:rsidR="00B175CA" w:rsidRPr="00D7348D">
        <w:rPr>
          <w:rFonts w:ascii="Times New Roman" w:hAnsi="Times New Roman" w:cs="Times New Roman"/>
          <w:color w:val="000000"/>
          <w:lang w:val="en-GB"/>
        </w:rPr>
        <w:t>B</w:t>
      </w:r>
      <w:r w:rsidR="00E71B4B">
        <w:rPr>
          <w:rFonts w:ascii="Times New Roman" w:hAnsi="Times New Roman" w:cs="Times New Roman"/>
          <w:color w:val="000000"/>
          <w:lang w:val="en-GB"/>
        </w:rPr>
        <w:t>ODAC</w:t>
      </w:r>
      <w:r w:rsidR="00F80BDF">
        <w:rPr>
          <w:rFonts w:ascii="Times New Roman" w:hAnsi="Times New Roman" w:cs="Times New Roman"/>
          <w:color w:val="000000"/>
          <w:lang w:val="en-GB"/>
        </w:rPr>
        <w:t xml:space="preserve"> </w:t>
      </w:r>
      <w:r w:rsidRPr="00D7348D">
        <w:rPr>
          <w:rFonts w:ascii="Times New Roman" w:hAnsi="Times New Roman" w:cs="Times New Roman"/>
          <w:color w:val="000000"/>
          <w:lang w:val="en-GB"/>
        </w:rPr>
        <w:t>2 influent consisted of the effluent of B</w:t>
      </w:r>
      <w:r w:rsidR="00E71B4B">
        <w:rPr>
          <w:rFonts w:ascii="Times New Roman" w:hAnsi="Times New Roman" w:cs="Times New Roman"/>
          <w:color w:val="000000"/>
          <w:lang w:val="en-GB"/>
        </w:rPr>
        <w:t>ODAC</w:t>
      </w:r>
      <w:r w:rsidRPr="00D7348D">
        <w:rPr>
          <w:rFonts w:ascii="Times New Roman" w:hAnsi="Times New Roman" w:cs="Times New Roman"/>
          <w:color w:val="000000"/>
          <w:lang w:val="en-GB"/>
        </w:rPr>
        <w:t xml:space="preserve"> 1. The empty bed contact time (EBCT) of B</w:t>
      </w:r>
      <w:r w:rsidR="00E71B4B">
        <w:rPr>
          <w:rFonts w:ascii="Times New Roman" w:hAnsi="Times New Roman" w:cs="Times New Roman"/>
          <w:color w:val="000000"/>
          <w:lang w:val="en-GB"/>
        </w:rPr>
        <w:t>ODAC</w:t>
      </w:r>
      <w:r w:rsidRPr="00D7348D">
        <w:rPr>
          <w:rFonts w:ascii="Times New Roman" w:hAnsi="Times New Roman" w:cs="Times New Roman"/>
          <w:color w:val="000000"/>
          <w:lang w:val="en-GB"/>
        </w:rPr>
        <w:t xml:space="preserve"> 1 and 2 are 16 and 32 min, respectively</w:t>
      </w:r>
      <w:r w:rsidR="00D0217C" w:rsidRPr="00D7348D">
        <w:rPr>
          <w:rFonts w:ascii="Times New Roman" w:hAnsi="Times New Roman" w:cs="Times New Roman"/>
          <w:color w:val="000000"/>
          <w:lang w:val="en-GB"/>
        </w:rPr>
        <w:t xml:space="preserve"> </w:t>
      </w:r>
      <w:r w:rsidR="00D0217C" w:rsidRPr="00D7348D">
        <w:rPr>
          <w:rFonts w:ascii="Times New Roman" w:hAnsi="Times New Roman" w:cs="Times New Roman"/>
          <w:color w:val="000000"/>
        </w:rPr>
        <w:fldChar w:fldCharType="begin"/>
      </w:r>
      <w:r w:rsidR="001A6E72">
        <w:rPr>
          <w:rFonts w:ascii="Times New Roman" w:hAnsi="Times New Roman" w:cs="Times New Roman"/>
          <w:color w:val="000000"/>
          <w:lang w:val="en-GB"/>
        </w:rPr>
        <w:instrText xml:space="preserve"> ADDIN ZOTERO_ITEM CSL_CITATION {"citationID":"jpAtgx9T","properties":{"formattedCitation":"(van der Maas et al., 2020)","plainCitation":"(van der Maas et al., 2020)","noteIndex":0},"citationItems":[{"id":108,"uris":["http://zotero.org/groups/4931394/items/2AAFDM2C"],"itemData":{"id":108,"type":"article-newspaper","container-title":"H2O/Waternetwerk","language":"nl-nl","title":"Biologische actiefkoolfiltratie met zuurstofdosering: veelbelovende techniek voor verwijdering geneesmiddelen?","title-short":"Biologische actiefkoolfiltratie met zuurstofdosering","URL":"https://www.h2owaternetwerk.nl/vakartikelen/biologische-actiefkoolfiltratie-met-zuurstofdosering-veelbelovende-techniek-voor-verwijdering-geneesmiddelen","author":[{"family":"Maas","given":"Peter","non-dropping-particle":"van der"},{"family":"Veenendaal","given":"Gerrit"},{"family":"Nonnekens","given":"Jaap"},{"family":"Brink","given":"Henk"},{"family":"Vogel","given":"Dennis","non-dropping-particle":"de"}],"issued":{"date-parts":[["2020",2,12]]}}}],"schema":"https://github.com/citation-style-language/schema/raw/master/csl-citation.json"} </w:instrText>
      </w:r>
      <w:r w:rsidR="00D0217C" w:rsidRPr="00D7348D">
        <w:rPr>
          <w:rFonts w:ascii="Times New Roman" w:hAnsi="Times New Roman" w:cs="Times New Roman"/>
          <w:color w:val="000000"/>
        </w:rPr>
        <w:fldChar w:fldCharType="separate"/>
      </w:r>
      <w:r w:rsidR="00D0217C" w:rsidRPr="00D7348D">
        <w:rPr>
          <w:rFonts w:ascii="Times New Roman" w:hAnsi="Times New Roman" w:cs="Times New Roman"/>
          <w:lang w:val="en-GB"/>
        </w:rPr>
        <w:t>(van der Maas et al., 2020)</w:t>
      </w:r>
      <w:r w:rsidR="00D0217C" w:rsidRPr="00D7348D">
        <w:rPr>
          <w:rFonts w:ascii="Times New Roman" w:hAnsi="Times New Roman" w:cs="Times New Roman"/>
          <w:color w:val="000000"/>
        </w:rPr>
        <w:fldChar w:fldCharType="end"/>
      </w:r>
      <w:r w:rsidRPr="00D7348D">
        <w:rPr>
          <w:rFonts w:ascii="Times New Roman" w:hAnsi="Times New Roman" w:cs="Times New Roman"/>
          <w:color w:val="000000"/>
          <w:lang w:val="en-GB"/>
        </w:rPr>
        <w:t>.</w:t>
      </w:r>
      <w:r w:rsidR="00B175CA" w:rsidRPr="00D7348D">
        <w:rPr>
          <w:rFonts w:ascii="Times New Roman" w:hAnsi="Times New Roman" w:cs="Times New Roman"/>
          <w:color w:val="000000"/>
          <w:lang w:val="en-GB"/>
        </w:rPr>
        <w:t xml:space="preserve"> </w:t>
      </w:r>
      <w:r w:rsidR="00F80BDF">
        <w:rPr>
          <w:rFonts w:ascii="Times New Roman" w:hAnsi="Times New Roman" w:cs="Times New Roman"/>
          <w:color w:val="000000"/>
          <w:lang w:val="en-GB"/>
        </w:rPr>
        <w:t>The oxygen consumption in these BAC filters varied between 5 – 40 mg O</w:t>
      </w:r>
      <w:r w:rsidR="00F80BDF" w:rsidRPr="00F80BDF">
        <w:rPr>
          <w:rFonts w:ascii="Times New Roman" w:hAnsi="Times New Roman" w:cs="Times New Roman"/>
          <w:color w:val="000000"/>
          <w:vertAlign w:val="subscript"/>
          <w:lang w:val="en-GB"/>
        </w:rPr>
        <w:t>2</w:t>
      </w:r>
      <w:r w:rsidR="00F80BDF">
        <w:rPr>
          <w:rFonts w:ascii="Times New Roman" w:hAnsi="Times New Roman" w:cs="Times New Roman"/>
          <w:color w:val="000000"/>
          <w:lang w:val="en-GB"/>
        </w:rPr>
        <w:t>/L</w:t>
      </w:r>
      <w:r w:rsidR="00BC14C9">
        <w:rPr>
          <w:rFonts w:ascii="Times New Roman" w:hAnsi="Times New Roman" w:cs="Times New Roman"/>
          <w:color w:val="000000"/>
          <w:lang w:val="en-GB"/>
        </w:rPr>
        <w:t xml:space="preserve"> </w:t>
      </w:r>
      <w:r w:rsidR="00BC14C9">
        <w:rPr>
          <w:rFonts w:ascii="Times New Roman" w:hAnsi="Times New Roman" w:cs="Times New Roman"/>
          <w:color w:val="000000"/>
          <w:lang w:val="en-GB"/>
        </w:rPr>
        <w:fldChar w:fldCharType="begin"/>
      </w:r>
      <w:r w:rsidR="001A6E72">
        <w:rPr>
          <w:rFonts w:ascii="Times New Roman" w:hAnsi="Times New Roman" w:cs="Times New Roman"/>
          <w:color w:val="000000"/>
          <w:lang w:val="en-GB"/>
        </w:rPr>
        <w:instrText xml:space="preserve"> ADDIN ZOTERO_ITEM CSL_CITATION {"citationID":"wJM7K0FQ","properties":{"formattedCitation":"(van der Maas et al., 2009)","plainCitation":"(van der Maas et al., 2009)","noteIndex":0},"citationItems":[{"id":110,"uris":["http://zotero.org/groups/4931394/items/CAI8FCGT"],"itemData":{"id":110,"type":"paper-conference","container-title":"IWA Membrane Technology Conference","event-place":"Beijiing, China","event-title":"IWA Membrane Technology Conference","publisher-place":"Beijiing, China","title":"Biofouling Control by Biological Activated Carbon Filtration: a Promising Method for WWTP Effluent Reuse","author":[{"family":"Maas","given":"Peter","non-dropping-particle":"van der"},{"family":"Majoor","given":"E."},{"family":"Schippers","given":"Jan C."}],"issued":{"date-parts":[["2009"]]}}}],"schema":"https://github.com/citation-style-language/schema/raw/master/csl-citation.json"} </w:instrText>
      </w:r>
      <w:r w:rsidR="00BC14C9">
        <w:rPr>
          <w:rFonts w:ascii="Times New Roman" w:hAnsi="Times New Roman" w:cs="Times New Roman"/>
          <w:color w:val="000000"/>
          <w:lang w:val="en-GB"/>
        </w:rPr>
        <w:fldChar w:fldCharType="separate"/>
      </w:r>
      <w:r w:rsidR="001A6E72" w:rsidRPr="00DE31B8">
        <w:rPr>
          <w:rFonts w:ascii="Times New Roman" w:hAnsi="Times New Roman" w:cs="Times New Roman"/>
          <w:lang w:val="en-GB"/>
        </w:rPr>
        <w:t>(van der Maas et al., 2009)</w:t>
      </w:r>
      <w:r w:rsidR="00BC14C9">
        <w:rPr>
          <w:rFonts w:ascii="Times New Roman" w:hAnsi="Times New Roman" w:cs="Times New Roman"/>
          <w:color w:val="000000"/>
          <w:lang w:val="en-GB"/>
        </w:rPr>
        <w:fldChar w:fldCharType="end"/>
      </w:r>
      <w:r w:rsidR="00F80BDF">
        <w:rPr>
          <w:rFonts w:ascii="Times New Roman" w:hAnsi="Times New Roman" w:cs="Times New Roman"/>
          <w:color w:val="000000"/>
          <w:lang w:val="en-GB"/>
        </w:rPr>
        <w:t xml:space="preserve">. </w:t>
      </w:r>
      <w:r w:rsidR="00B175CA" w:rsidRPr="00D7348D">
        <w:rPr>
          <w:rFonts w:ascii="Times New Roman" w:hAnsi="Times New Roman" w:cs="Times New Roman"/>
          <w:color w:val="000000"/>
          <w:lang w:val="en-GB"/>
        </w:rPr>
        <w:t>Periodical backwashing with air and water</w:t>
      </w:r>
      <w:r w:rsidR="00F80BDF">
        <w:rPr>
          <w:rFonts w:ascii="Times New Roman" w:hAnsi="Times New Roman" w:cs="Times New Roman"/>
          <w:color w:val="000000"/>
          <w:lang w:val="en-GB"/>
        </w:rPr>
        <w:t xml:space="preserve"> (from B</w:t>
      </w:r>
      <w:r w:rsidR="002963C1">
        <w:rPr>
          <w:rFonts w:ascii="Times New Roman" w:hAnsi="Times New Roman" w:cs="Times New Roman"/>
          <w:color w:val="000000"/>
          <w:lang w:val="en-GB"/>
        </w:rPr>
        <w:t>ODAC</w:t>
      </w:r>
      <w:r w:rsidR="00F80BDF">
        <w:rPr>
          <w:rFonts w:ascii="Times New Roman" w:hAnsi="Times New Roman" w:cs="Times New Roman"/>
          <w:color w:val="000000"/>
          <w:lang w:val="en-GB"/>
        </w:rPr>
        <w:t xml:space="preserve"> 2 effluent) </w:t>
      </w:r>
      <w:r w:rsidR="00F80BDF" w:rsidRPr="00D7348D">
        <w:rPr>
          <w:rFonts w:ascii="Times New Roman" w:hAnsi="Times New Roman" w:cs="Times New Roman"/>
          <w:color w:val="000000"/>
          <w:lang w:val="en-GB"/>
        </w:rPr>
        <w:t>is</w:t>
      </w:r>
      <w:r w:rsidR="00B175CA" w:rsidRPr="00D7348D">
        <w:rPr>
          <w:rFonts w:ascii="Times New Roman" w:hAnsi="Times New Roman" w:cs="Times New Roman"/>
          <w:color w:val="000000"/>
          <w:lang w:val="en-GB"/>
        </w:rPr>
        <w:t xml:space="preserve"> applied to decrease pressure build-up due to the accumulation of (bio)solids and avoid excess biofilm growth.</w:t>
      </w:r>
    </w:p>
    <w:p w14:paraId="7DDCD9F5" w14:textId="5D39814A" w:rsidR="00F74179" w:rsidRPr="00D7348D" w:rsidRDefault="00F74179" w:rsidP="008C1392">
      <w:pPr>
        <w:rPr>
          <w:rFonts w:ascii="Times New Roman" w:eastAsia="Batang" w:hAnsi="Times New Roman" w:cs="Times New Roman"/>
          <w:color w:val="262626"/>
          <w:kern w:val="2"/>
          <w:lang w:val="en-GB" w:eastAsia="ko-KR"/>
          <w14:ligatures w14:val="standardContextual"/>
        </w:rPr>
      </w:pPr>
    </w:p>
    <w:p w14:paraId="1BB2F394" w14:textId="3AF0FB70" w:rsidR="00702272" w:rsidRPr="00D7348D" w:rsidRDefault="00702272" w:rsidP="008C1392">
      <w:pPr>
        <w:spacing w:after="200" w:line="480" w:lineRule="auto"/>
        <w:jc w:val="center"/>
        <w:rPr>
          <w:rFonts w:ascii="Times New Roman" w:eastAsia="Batang" w:hAnsi="Times New Roman" w:cs="Times New Roman"/>
          <w:color w:val="262626"/>
          <w:kern w:val="2"/>
          <w:lang w:val="en-GB" w:eastAsia="ko-KR"/>
          <w14:ligatures w14:val="standardContextual"/>
        </w:rPr>
      </w:pPr>
      <w:r w:rsidRPr="00D7348D">
        <w:rPr>
          <w:rFonts w:ascii="Times New Roman" w:eastAsia="Batang" w:hAnsi="Times New Roman" w:cs="Times New Roman"/>
          <w:noProof/>
          <w:color w:val="262626"/>
          <w:kern w:val="2"/>
          <w:lang w:val="en-GB" w:eastAsia="ko-KR"/>
          <w14:ligatures w14:val="standardContextual"/>
        </w:rPr>
        <w:drawing>
          <wp:inline distT="0" distB="0" distL="0" distR="0" wp14:anchorId="2C44BE2C" wp14:editId="41D97549">
            <wp:extent cx="4711006" cy="5972175"/>
            <wp:effectExtent l="0" t="0" r="0" b="0"/>
            <wp:docPr id="541235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1384" cy="5985332"/>
                    </a:xfrm>
                    <a:prstGeom prst="rect">
                      <a:avLst/>
                    </a:prstGeom>
                    <a:noFill/>
                  </pic:spPr>
                </pic:pic>
              </a:graphicData>
            </a:graphic>
          </wp:inline>
        </w:drawing>
      </w:r>
    </w:p>
    <w:p w14:paraId="7E3AB0D5" w14:textId="4E7541B1" w:rsidR="00E4672D" w:rsidRDefault="00BF2D0E" w:rsidP="00F72643">
      <w:pPr>
        <w:spacing w:after="200" w:line="480" w:lineRule="auto"/>
        <w:jc w:val="both"/>
        <w:rPr>
          <w:rFonts w:ascii="Times New Roman" w:eastAsia="Batang" w:hAnsi="Times New Roman" w:cs="Times New Roman"/>
          <w:color w:val="262626"/>
          <w:kern w:val="2"/>
          <w:lang w:val="en-GB" w:eastAsia="ko-KR"/>
          <w14:ligatures w14:val="standardContextual"/>
        </w:rPr>
      </w:pPr>
      <w:r w:rsidRPr="00D7348D">
        <w:rPr>
          <w:rFonts w:ascii="Times New Roman" w:eastAsia="Batang" w:hAnsi="Times New Roman" w:cs="Times New Roman"/>
          <w:b/>
          <w:bCs/>
          <w:color w:val="262626"/>
          <w:kern w:val="2"/>
          <w:lang w:val="en-GB" w:eastAsia="ko-KR"/>
          <w14:ligatures w14:val="standardContextual"/>
        </w:rPr>
        <w:t>Fig</w:t>
      </w:r>
      <w:r w:rsidR="00E4672D" w:rsidRPr="00D7348D">
        <w:rPr>
          <w:rFonts w:ascii="Times New Roman" w:eastAsia="Batang" w:hAnsi="Times New Roman" w:cs="Times New Roman"/>
          <w:b/>
          <w:bCs/>
          <w:color w:val="262626"/>
          <w:kern w:val="2"/>
          <w:lang w:val="en-GB" w:eastAsia="ko-KR"/>
          <w14:ligatures w14:val="standardContextual"/>
        </w:rPr>
        <w:t xml:space="preserve">ure </w:t>
      </w:r>
      <w:r w:rsidRPr="00D7348D">
        <w:rPr>
          <w:rFonts w:ascii="Times New Roman" w:eastAsia="Batang" w:hAnsi="Times New Roman" w:cs="Times New Roman"/>
          <w:b/>
          <w:bCs/>
          <w:color w:val="262626"/>
          <w:kern w:val="2"/>
          <w:lang w:val="en-GB" w:eastAsia="ko-KR"/>
          <w14:ligatures w14:val="standardContextual"/>
        </w:rPr>
        <w:t>S</w:t>
      </w:r>
      <w:r w:rsidR="00E4672D" w:rsidRPr="00D7348D">
        <w:rPr>
          <w:rFonts w:ascii="Times New Roman" w:eastAsia="Batang" w:hAnsi="Times New Roman" w:cs="Times New Roman"/>
          <w:b/>
          <w:bCs/>
          <w:color w:val="262626"/>
          <w:kern w:val="2"/>
          <w:lang w:val="en-GB" w:eastAsia="ko-KR"/>
          <w14:ligatures w14:val="standardContextual"/>
        </w:rPr>
        <w:t>2</w:t>
      </w:r>
      <w:r w:rsidRPr="00D7348D">
        <w:rPr>
          <w:rFonts w:ascii="Times New Roman" w:eastAsia="Batang" w:hAnsi="Times New Roman" w:cs="Times New Roman"/>
          <w:color w:val="262626"/>
          <w:kern w:val="2"/>
          <w:lang w:val="en-GB" w:eastAsia="ko-KR"/>
          <w14:ligatures w14:val="standardContextual"/>
        </w:rPr>
        <w:t xml:space="preserve"> – </w:t>
      </w:r>
      <w:proofErr w:type="spellStart"/>
      <w:r w:rsidRPr="00D7348D">
        <w:rPr>
          <w:rFonts w:ascii="Times New Roman" w:eastAsia="Batang" w:hAnsi="Times New Roman" w:cs="Times New Roman"/>
          <w:color w:val="262626"/>
          <w:kern w:val="2"/>
          <w:lang w:val="en-GB" w:eastAsia="ko-KR"/>
          <w14:ligatures w14:val="standardContextual"/>
        </w:rPr>
        <w:t>Pourbaix</w:t>
      </w:r>
      <w:proofErr w:type="spellEnd"/>
      <w:r w:rsidRPr="00D7348D">
        <w:rPr>
          <w:rFonts w:ascii="Times New Roman" w:eastAsia="Batang" w:hAnsi="Times New Roman" w:cs="Times New Roman"/>
          <w:color w:val="262626"/>
          <w:kern w:val="2"/>
          <w:lang w:val="en-GB" w:eastAsia="ko-KR"/>
          <w14:ligatures w14:val="standardContextual"/>
        </w:rPr>
        <w:t xml:space="preserve"> diagram for manganese</w:t>
      </w:r>
      <w:r w:rsidR="00DB10A7" w:rsidRPr="00D7348D">
        <w:rPr>
          <w:rFonts w:ascii="Times New Roman" w:eastAsia="Batang" w:hAnsi="Times New Roman" w:cs="Times New Roman"/>
          <w:color w:val="262626"/>
          <w:kern w:val="2"/>
          <w:lang w:val="en-GB" w:eastAsia="ko-KR"/>
          <w14:ligatures w14:val="standardContextual"/>
        </w:rPr>
        <w:t>, adapted from</w:t>
      </w:r>
      <w:r w:rsidRPr="00D7348D">
        <w:rPr>
          <w:rFonts w:ascii="Times New Roman" w:eastAsia="Batang" w:hAnsi="Times New Roman" w:cs="Times New Roman"/>
          <w:color w:val="262626"/>
          <w:kern w:val="2"/>
          <w:lang w:val="en-GB" w:eastAsia="ko-KR"/>
          <w14:ligatures w14:val="standardContextual"/>
        </w:rPr>
        <w:t xml:space="preserve"> </w:t>
      </w:r>
      <w:r w:rsidRPr="00D7348D">
        <w:rPr>
          <w:rFonts w:ascii="Times New Roman" w:eastAsia="Batang" w:hAnsi="Times New Roman" w:cs="Times New Roman"/>
          <w:color w:val="262626"/>
          <w:kern w:val="2"/>
          <w:lang w:eastAsia="ko-KR"/>
          <w14:ligatures w14:val="standardContextual"/>
        </w:rPr>
        <w:fldChar w:fldCharType="begin"/>
      </w:r>
      <w:r w:rsidR="001A6E72">
        <w:rPr>
          <w:rFonts w:ascii="Times New Roman" w:eastAsia="Batang" w:hAnsi="Times New Roman" w:cs="Times New Roman"/>
          <w:color w:val="262626"/>
          <w:kern w:val="2"/>
          <w:lang w:val="en-GB" w:eastAsia="ko-KR"/>
          <w14:ligatures w14:val="standardContextual"/>
        </w:rPr>
        <w:instrText xml:space="preserve"> ADDIN ZOTERO_ITEM CSL_CITATION {"citationID":"KKyxB5ip","properties":{"formattedCitation":"(Takeno, 2005)","plainCitation":"(Takeno, 2005)","dontUpdate":true,"noteIndex":0},"citationItems":[{"id":747,"uris":["http://zotero.org/users/11012347/items/ICANNK22"],"itemData":{"id":747,"type":"article-journal","abstract":"Eh pH Diagram","container-title":"National Institute of Advanced Industrial Science and Technology Tokyo","issue":"419","note":"ISBN: 978-0915567980","page":"285","title":"Atlas of Eh-pH diagrams Intercomparison of thermodynamic databases","author":[{"family":"Takeno","given":"Naoto"}],"issued":{"date-parts":[["2005"]]}}}],"schema":"https://github.com/citation-style-language/schema/raw/master/csl-citation.json"} </w:instrText>
      </w:r>
      <w:r w:rsidRPr="00D7348D">
        <w:rPr>
          <w:rFonts w:ascii="Times New Roman" w:eastAsia="Batang" w:hAnsi="Times New Roman" w:cs="Times New Roman"/>
          <w:color w:val="262626"/>
          <w:kern w:val="2"/>
          <w:lang w:eastAsia="ko-KR"/>
          <w14:ligatures w14:val="standardContextual"/>
        </w:rPr>
        <w:fldChar w:fldCharType="separate"/>
      </w:r>
      <w:r w:rsidRPr="00D7348D">
        <w:rPr>
          <w:rFonts w:ascii="Times New Roman" w:eastAsia="Batang" w:hAnsi="Times New Roman" w:cs="Times New Roman"/>
          <w:color w:val="262626"/>
          <w:kern w:val="2"/>
          <w:lang w:val="en-GB" w:eastAsia="ko-KR"/>
          <w14:ligatures w14:val="standardContextual"/>
        </w:rPr>
        <w:t>Takeno, 2005</w:t>
      </w:r>
      <w:r w:rsidRPr="00D7348D">
        <w:rPr>
          <w:rFonts w:ascii="Times New Roman" w:eastAsia="Batang" w:hAnsi="Times New Roman" w:cs="Times New Roman"/>
          <w:color w:val="262626"/>
          <w:kern w:val="2"/>
          <w:lang w:val="en-GB" w:eastAsia="ko-KR"/>
          <w14:ligatures w14:val="standardContextual"/>
        </w:rPr>
        <w:fldChar w:fldCharType="end"/>
      </w:r>
      <w:r w:rsidR="007C122E" w:rsidRPr="00D7348D">
        <w:rPr>
          <w:rFonts w:ascii="Times New Roman" w:eastAsia="Batang" w:hAnsi="Times New Roman" w:cs="Times New Roman"/>
          <w:color w:val="262626"/>
          <w:kern w:val="2"/>
          <w:lang w:val="en-GB" w:eastAsia="ko-KR"/>
          <w14:ligatures w14:val="standardContextual"/>
        </w:rPr>
        <w:t xml:space="preserve"> to include values for drinking water and activated sludge. </w:t>
      </w:r>
    </w:p>
    <w:p w14:paraId="03660AC8" w14:textId="77777777" w:rsidR="00C41AA2" w:rsidRPr="00D7348D" w:rsidRDefault="00C41AA2" w:rsidP="00F72643">
      <w:pPr>
        <w:spacing w:after="200" w:line="480" w:lineRule="auto"/>
        <w:jc w:val="both"/>
        <w:rPr>
          <w:rFonts w:ascii="Times New Roman" w:eastAsia="Batang" w:hAnsi="Times New Roman" w:cs="Times New Roman"/>
          <w:color w:val="262626"/>
          <w:kern w:val="2"/>
          <w:lang w:val="en-GB" w:eastAsia="ko-KR"/>
          <w14:ligatures w14:val="standardContextual"/>
        </w:rPr>
      </w:pPr>
    </w:p>
    <w:p w14:paraId="74EC03CB" w14:textId="77777777" w:rsidR="00D432EE" w:rsidRPr="00D7348D" w:rsidRDefault="00E4672D" w:rsidP="00F72643">
      <w:pPr>
        <w:spacing w:after="200" w:line="480" w:lineRule="auto"/>
        <w:jc w:val="both"/>
        <w:rPr>
          <w:rFonts w:ascii="Times New Roman" w:eastAsia="Batang" w:hAnsi="Times New Roman" w:cs="Times New Roman"/>
          <w:b/>
          <w:bCs/>
          <w:i/>
          <w:iCs/>
          <w:color w:val="262626"/>
          <w:kern w:val="2"/>
          <w:lang w:val="en-GB" w:eastAsia="ko-KR"/>
          <w14:ligatures w14:val="standardContextual"/>
        </w:rPr>
      </w:pPr>
      <w:r w:rsidRPr="00D7348D">
        <w:rPr>
          <w:rFonts w:ascii="Times New Roman" w:eastAsia="Batang" w:hAnsi="Times New Roman" w:cs="Times New Roman"/>
          <w:b/>
          <w:bCs/>
          <w:i/>
          <w:iCs/>
          <w:color w:val="262626"/>
          <w:kern w:val="2"/>
          <w:lang w:val="en-GB" w:eastAsia="ko-KR"/>
          <w14:ligatures w14:val="standardContextual"/>
        </w:rPr>
        <w:t>Description for Figure S</w:t>
      </w:r>
      <w:r w:rsidR="00D432EE" w:rsidRPr="00D7348D">
        <w:rPr>
          <w:rFonts w:ascii="Times New Roman" w:eastAsia="Batang" w:hAnsi="Times New Roman" w:cs="Times New Roman"/>
          <w:b/>
          <w:bCs/>
          <w:i/>
          <w:iCs/>
          <w:color w:val="262626"/>
          <w:kern w:val="2"/>
          <w:lang w:val="en-GB" w:eastAsia="ko-KR"/>
          <w14:ligatures w14:val="standardContextual"/>
        </w:rPr>
        <w:t xml:space="preserve">2 </w:t>
      </w:r>
    </w:p>
    <w:p w14:paraId="424E487C" w14:textId="45C07BD3" w:rsidR="00BF2D0E" w:rsidRPr="00D7348D" w:rsidRDefault="00F72643" w:rsidP="00F72643">
      <w:pPr>
        <w:spacing w:after="200" w:line="480" w:lineRule="auto"/>
        <w:jc w:val="both"/>
        <w:rPr>
          <w:rFonts w:ascii="Times New Roman" w:eastAsia="Batang" w:hAnsi="Times New Roman" w:cs="Times New Roman"/>
          <w:color w:val="262626"/>
          <w:kern w:val="2"/>
          <w:lang w:val="en-GB" w:eastAsia="ko-KR"/>
          <w14:ligatures w14:val="standardContextual"/>
        </w:rPr>
      </w:pPr>
      <w:r>
        <w:rPr>
          <w:rFonts w:ascii="Times New Roman" w:eastAsia="Batang" w:hAnsi="Times New Roman" w:cs="Times New Roman"/>
          <w:color w:val="262626"/>
          <w:kern w:val="2"/>
          <w:lang w:val="en-GB" w:eastAsia="ko-KR"/>
          <w14:ligatures w14:val="standardContextual"/>
        </w:rPr>
        <w:t>As mentioned in the description for Fog. S1, t</w:t>
      </w:r>
      <w:r w:rsidR="0093679F">
        <w:rPr>
          <w:rFonts w:ascii="Times New Roman" w:eastAsia="Batang" w:hAnsi="Times New Roman" w:cs="Times New Roman"/>
          <w:color w:val="262626"/>
          <w:kern w:val="2"/>
          <w:lang w:val="en-GB" w:eastAsia="ko-KR"/>
          <w14:ligatures w14:val="standardContextual"/>
        </w:rPr>
        <w:t xml:space="preserve">he </w:t>
      </w:r>
      <w:r>
        <w:rPr>
          <w:rFonts w:ascii="Times New Roman" w:eastAsia="Batang" w:hAnsi="Times New Roman" w:cs="Times New Roman"/>
          <w:color w:val="262626"/>
          <w:kern w:val="2"/>
          <w:lang w:val="en-GB" w:eastAsia="ko-KR"/>
          <w14:ligatures w14:val="standardContextual"/>
        </w:rPr>
        <w:t>BODAC filters</w:t>
      </w:r>
      <w:r w:rsidR="0093679F">
        <w:rPr>
          <w:rFonts w:ascii="Times New Roman" w:eastAsia="Batang" w:hAnsi="Times New Roman" w:cs="Times New Roman"/>
          <w:color w:val="262626"/>
          <w:kern w:val="2"/>
          <w:lang w:val="en-GB" w:eastAsia="ko-KR"/>
          <w14:ligatures w14:val="standardContextual"/>
        </w:rPr>
        <w:t xml:space="preserve"> w</w:t>
      </w:r>
      <w:r w:rsidR="001A6E72">
        <w:rPr>
          <w:rFonts w:ascii="Times New Roman" w:eastAsia="Batang" w:hAnsi="Times New Roman" w:cs="Times New Roman"/>
          <w:color w:val="262626"/>
          <w:kern w:val="2"/>
          <w:lang w:val="en-GB" w:eastAsia="ko-KR"/>
          <w14:ligatures w14:val="standardContextual"/>
        </w:rPr>
        <w:t>ere</w:t>
      </w:r>
      <w:r w:rsidR="0093679F">
        <w:rPr>
          <w:rFonts w:ascii="Times New Roman" w:eastAsia="Batang" w:hAnsi="Times New Roman" w:cs="Times New Roman"/>
          <w:color w:val="262626"/>
          <w:kern w:val="2"/>
          <w:lang w:val="en-GB" w:eastAsia="ko-KR"/>
          <w14:ligatures w14:val="standardContextual"/>
        </w:rPr>
        <w:t xml:space="preserve"> dosed with pure oxygen</w:t>
      </w:r>
      <w:r w:rsidR="001A6E72">
        <w:rPr>
          <w:rFonts w:ascii="Times New Roman" w:eastAsia="Batang" w:hAnsi="Times New Roman" w:cs="Times New Roman"/>
          <w:color w:val="262626"/>
          <w:kern w:val="2"/>
          <w:lang w:val="en-GB" w:eastAsia="ko-KR"/>
          <w14:ligatures w14:val="standardContextual"/>
        </w:rPr>
        <w:t>,</w:t>
      </w:r>
      <w:r w:rsidR="0093679F">
        <w:rPr>
          <w:rFonts w:ascii="Times New Roman" w:eastAsia="Batang" w:hAnsi="Times New Roman" w:cs="Times New Roman"/>
          <w:color w:val="262626"/>
          <w:kern w:val="2"/>
          <w:lang w:val="en-GB" w:eastAsia="ko-KR"/>
          <w14:ligatures w14:val="standardContextual"/>
        </w:rPr>
        <w:t xml:space="preserve"> </w:t>
      </w:r>
      <w:r w:rsidR="00BC14C9">
        <w:rPr>
          <w:rFonts w:ascii="Times New Roman" w:eastAsia="Batang" w:hAnsi="Times New Roman" w:cs="Times New Roman"/>
          <w:color w:val="262626"/>
          <w:kern w:val="2"/>
          <w:lang w:val="en-GB" w:eastAsia="ko-KR"/>
          <w14:ligatures w14:val="standardContextual"/>
        </w:rPr>
        <w:t>and the oxygen consumption in the filters</w:t>
      </w:r>
      <w:r w:rsidR="0093679F">
        <w:rPr>
          <w:rFonts w:ascii="Times New Roman" w:eastAsia="Batang" w:hAnsi="Times New Roman" w:cs="Times New Roman"/>
          <w:color w:val="262626"/>
          <w:kern w:val="2"/>
          <w:lang w:val="en-GB" w:eastAsia="ko-KR"/>
          <w14:ligatures w14:val="standardContextual"/>
        </w:rPr>
        <w:t xml:space="preserve"> rang</w:t>
      </w:r>
      <w:r w:rsidR="001A6E72">
        <w:rPr>
          <w:rFonts w:ascii="Times New Roman" w:eastAsia="Batang" w:hAnsi="Times New Roman" w:cs="Times New Roman"/>
          <w:color w:val="262626"/>
          <w:kern w:val="2"/>
          <w:lang w:val="en-GB" w:eastAsia="ko-KR"/>
          <w14:ligatures w14:val="standardContextual"/>
        </w:rPr>
        <w:t>ed</w:t>
      </w:r>
      <w:r w:rsidR="0093679F">
        <w:rPr>
          <w:rFonts w:ascii="Times New Roman" w:eastAsia="Batang" w:hAnsi="Times New Roman" w:cs="Times New Roman"/>
          <w:color w:val="262626"/>
          <w:kern w:val="2"/>
          <w:lang w:val="en-GB" w:eastAsia="ko-KR"/>
          <w14:ligatures w14:val="standardContextual"/>
        </w:rPr>
        <w:t xml:space="preserve"> from 5 to 40 mg O</w:t>
      </w:r>
      <w:r w:rsidR="0093679F" w:rsidRPr="0093679F">
        <w:rPr>
          <w:rFonts w:ascii="Times New Roman" w:eastAsia="Batang" w:hAnsi="Times New Roman" w:cs="Times New Roman"/>
          <w:color w:val="262626"/>
          <w:kern w:val="2"/>
          <w:vertAlign w:val="subscript"/>
          <w:lang w:val="en-GB" w:eastAsia="ko-KR"/>
          <w14:ligatures w14:val="standardContextual"/>
        </w:rPr>
        <w:t>2</w:t>
      </w:r>
      <w:r w:rsidR="0093679F">
        <w:rPr>
          <w:rFonts w:ascii="Times New Roman" w:eastAsia="Batang" w:hAnsi="Times New Roman" w:cs="Times New Roman"/>
          <w:color w:val="262626"/>
          <w:kern w:val="2"/>
          <w:lang w:val="en-GB" w:eastAsia="ko-KR"/>
          <w14:ligatures w14:val="standardContextual"/>
        </w:rPr>
        <w:t>/L</w:t>
      </w:r>
      <w:r w:rsidR="001A6E72">
        <w:rPr>
          <w:rFonts w:ascii="Times New Roman" w:hAnsi="Times New Roman" w:cs="Times New Roman"/>
          <w:color w:val="000000"/>
          <w:lang w:val="en-GB"/>
        </w:rPr>
        <w:t xml:space="preserve"> </w:t>
      </w:r>
      <w:r w:rsidR="001A6E72">
        <w:rPr>
          <w:rFonts w:ascii="Times New Roman" w:hAnsi="Times New Roman" w:cs="Times New Roman"/>
          <w:color w:val="000000"/>
          <w:lang w:val="en-GB"/>
        </w:rPr>
        <w:fldChar w:fldCharType="begin"/>
      </w:r>
      <w:r w:rsidR="001A6E72">
        <w:rPr>
          <w:rFonts w:ascii="Times New Roman" w:hAnsi="Times New Roman" w:cs="Times New Roman"/>
          <w:color w:val="000000"/>
          <w:lang w:val="en-GB"/>
        </w:rPr>
        <w:instrText xml:space="preserve"> ADDIN ZOTERO_ITEM CSL_CITATION {"citationID":"wJM7K0FQ","properties":{"formattedCitation":"(van der Maas et al., 2009)","plainCitation":"(van der Maas et al., 2009)","noteIndex":0},"citationItems":[{"id":110,"uris":["http://zotero.org/groups/4931394/items/CAI8FCGT"],"itemData":{"id":110,"type":"paper-conference","container-title":"IWA Membrane Technology Conference","event-place":"Beijiing, China","event-title":"IWA Membrane Technology Conference","publisher-place":"Beijiing, China","title":"Biofouling Control by Biological Activated Carbon Filtration: a Promising Method for WWTP Effluent Reuse","author":[{"family":"Maas","given":"Peter","non-dropping-particle":"van der"},{"family":"Majoor","given":"E."},{"family":"Schippers","given":"Jan C."}],"issued":{"date-parts":[["2009"]]}}}],"schema":"https://github.com/citation-style-language/schema/raw/master/csl-citation.json"} </w:instrText>
      </w:r>
      <w:r w:rsidR="001A6E72">
        <w:rPr>
          <w:rFonts w:ascii="Times New Roman" w:hAnsi="Times New Roman" w:cs="Times New Roman"/>
          <w:color w:val="000000"/>
          <w:lang w:val="en-GB"/>
        </w:rPr>
        <w:fldChar w:fldCharType="separate"/>
      </w:r>
      <w:r w:rsidR="001A6E72" w:rsidRPr="00DE31B8">
        <w:rPr>
          <w:rFonts w:ascii="Times New Roman" w:hAnsi="Times New Roman" w:cs="Times New Roman"/>
          <w:lang w:val="en-GB"/>
        </w:rPr>
        <w:t xml:space="preserve">(van der Maas et al., </w:t>
      </w:r>
      <w:r w:rsidR="001A6E72" w:rsidRPr="00DE31B8">
        <w:rPr>
          <w:rFonts w:ascii="Times New Roman" w:hAnsi="Times New Roman" w:cs="Times New Roman"/>
          <w:lang w:val="en-GB"/>
        </w:rPr>
        <w:lastRenderedPageBreak/>
        <w:t>2009)</w:t>
      </w:r>
      <w:r w:rsidR="001A6E72">
        <w:rPr>
          <w:rFonts w:ascii="Times New Roman" w:hAnsi="Times New Roman" w:cs="Times New Roman"/>
          <w:color w:val="000000"/>
          <w:lang w:val="en-GB"/>
        </w:rPr>
        <w:fldChar w:fldCharType="end"/>
      </w:r>
      <w:r w:rsidR="0093679F">
        <w:rPr>
          <w:rFonts w:ascii="Times New Roman" w:eastAsia="Batang" w:hAnsi="Times New Roman" w:cs="Times New Roman"/>
          <w:color w:val="262626"/>
          <w:kern w:val="2"/>
          <w:lang w:val="en-GB" w:eastAsia="ko-KR"/>
          <w14:ligatures w14:val="standardContextual"/>
        </w:rPr>
        <w:t>.</w:t>
      </w:r>
      <w:r w:rsidR="0093679F" w:rsidRPr="00D7348D">
        <w:rPr>
          <w:rFonts w:ascii="Times New Roman" w:eastAsia="Batang" w:hAnsi="Times New Roman" w:cs="Times New Roman"/>
          <w:color w:val="262626"/>
          <w:kern w:val="2"/>
          <w:lang w:val="en-GB" w:eastAsia="ko-KR"/>
          <w14:ligatures w14:val="standardContextual"/>
        </w:rPr>
        <w:t xml:space="preserve"> </w:t>
      </w:r>
      <w:r w:rsidR="0093679F">
        <w:rPr>
          <w:rFonts w:ascii="Times New Roman" w:eastAsia="Batang" w:hAnsi="Times New Roman" w:cs="Times New Roman"/>
          <w:color w:val="262626"/>
          <w:kern w:val="2"/>
          <w:lang w:val="en-GB" w:eastAsia="ko-KR"/>
          <w14:ligatures w14:val="standardContextual"/>
        </w:rPr>
        <w:t>We</w:t>
      </w:r>
      <w:r w:rsidR="00BF2D0E" w:rsidRPr="00D7348D">
        <w:rPr>
          <w:rFonts w:ascii="Times New Roman" w:eastAsia="Batang" w:hAnsi="Times New Roman" w:cs="Times New Roman"/>
          <w:color w:val="262626"/>
          <w:kern w:val="2"/>
          <w:lang w:val="en-GB" w:eastAsia="ko-KR"/>
          <w14:ligatures w14:val="standardContextual"/>
        </w:rPr>
        <w:t xml:space="preserve"> estimated </w:t>
      </w:r>
      <w:r w:rsidR="0093679F">
        <w:rPr>
          <w:rFonts w:ascii="Times New Roman" w:eastAsia="Batang" w:hAnsi="Times New Roman" w:cs="Times New Roman"/>
          <w:color w:val="262626"/>
          <w:kern w:val="2"/>
          <w:lang w:val="en-GB" w:eastAsia="ko-KR"/>
          <w14:ligatures w14:val="standardContextual"/>
        </w:rPr>
        <w:t>the r</w:t>
      </w:r>
      <w:r w:rsidR="0093679F" w:rsidRPr="00D7348D">
        <w:rPr>
          <w:rFonts w:ascii="Times New Roman" w:eastAsia="Batang" w:hAnsi="Times New Roman" w:cs="Times New Roman"/>
          <w:color w:val="262626"/>
          <w:kern w:val="2"/>
          <w:lang w:val="en-GB" w:eastAsia="ko-KR"/>
          <w14:ligatures w14:val="standardContextual"/>
        </w:rPr>
        <w:t>edox potential (</w:t>
      </w:r>
      <w:r w:rsidR="008C1392" w:rsidRPr="00D7348D">
        <w:rPr>
          <w:rFonts w:ascii="Times New Roman" w:eastAsia="Batang" w:hAnsi="Times New Roman" w:cs="Times New Roman"/>
          <w:color w:val="262626"/>
          <w:kern w:val="2"/>
          <w:lang w:val="en-GB" w:eastAsia="ko-KR"/>
          <w14:ligatures w14:val="standardContextual"/>
        </w:rPr>
        <w:t>Eh</w:t>
      </w:r>
      <w:r w:rsidR="008C1392">
        <w:rPr>
          <w:rFonts w:ascii="Times New Roman" w:eastAsia="Batang" w:hAnsi="Times New Roman" w:cs="Times New Roman"/>
          <w:color w:val="262626"/>
          <w:kern w:val="2"/>
          <w:lang w:val="en-GB" w:eastAsia="ko-KR"/>
          <w14:ligatures w14:val="standardContextual"/>
        </w:rPr>
        <w:t xml:space="preserve">) </w:t>
      </w:r>
      <w:r w:rsidR="008C1392" w:rsidRPr="00D7348D">
        <w:rPr>
          <w:rFonts w:ascii="Times New Roman" w:eastAsia="Batang" w:hAnsi="Times New Roman" w:cs="Times New Roman"/>
          <w:color w:val="262626"/>
          <w:kern w:val="2"/>
          <w:lang w:val="en-GB" w:eastAsia="ko-KR"/>
          <w14:ligatures w14:val="standardContextual"/>
        </w:rPr>
        <w:t>based</w:t>
      </w:r>
      <w:r w:rsidR="00BF2D0E" w:rsidRPr="00D7348D">
        <w:rPr>
          <w:rFonts w:ascii="Times New Roman" w:eastAsia="Batang" w:hAnsi="Times New Roman" w:cs="Times New Roman"/>
          <w:color w:val="262626"/>
          <w:kern w:val="2"/>
          <w:lang w:val="en-GB" w:eastAsia="ko-KR"/>
          <w14:ligatures w14:val="standardContextual"/>
        </w:rPr>
        <w:t xml:space="preserve"> on the dissolved oxygen concentration </w:t>
      </w:r>
      <w:r w:rsidR="0093679F" w:rsidRPr="00D7348D">
        <w:rPr>
          <w:rFonts w:ascii="Times New Roman" w:eastAsia="Batang" w:hAnsi="Times New Roman" w:cs="Times New Roman"/>
          <w:color w:val="262626"/>
          <w:kern w:val="2"/>
          <w:lang w:val="en-GB" w:eastAsia="ko-KR"/>
          <w14:ligatures w14:val="standardContextual"/>
        </w:rPr>
        <w:t>[O</w:t>
      </w:r>
      <w:r w:rsidR="0093679F" w:rsidRPr="00D7348D">
        <w:rPr>
          <w:rFonts w:ascii="Times New Roman" w:eastAsia="Batang" w:hAnsi="Times New Roman" w:cs="Times New Roman"/>
          <w:color w:val="262626"/>
          <w:kern w:val="2"/>
          <w:vertAlign w:val="subscript"/>
          <w:lang w:val="en-GB" w:eastAsia="ko-KR"/>
          <w14:ligatures w14:val="standardContextual"/>
        </w:rPr>
        <w:t>2</w:t>
      </w:r>
      <w:r w:rsidR="0093679F" w:rsidRPr="00D7348D">
        <w:rPr>
          <w:rFonts w:ascii="Times New Roman" w:eastAsia="Batang" w:hAnsi="Times New Roman" w:cs="Times New Roman"/>
          <w:color w:val="262626"/>
          <w:kern w:val="2"/>
          <w:lang w:val="en-GB" w:eastAsia="ko-KR"/>
          <w14:ligatures w14:val="standardContextual"/>
        </w:rPr>
        <w:t xml:space="preserve">] </w:t>
      </w:r>
      <w:r w:rsidR="0093679F">
        <w:rPr>
          <w:rFonts w:ascii="Times New Roman" w:eastAsia="Batang" w:hAnsi="Times New Roman" w:cs="Times New Roman"/>
          <w:color w:val="262626"/>
          <w:kern w:val="2"/>
          <w:lang w:val="en-GB" w:eastAsia="ko-KR"/>
          <w14:ligatures w14:val="standardContextual"/>
        </w:rPr>
        <w:t xml:space="preserve">in the system. Initially, we estimated the Eh in </w:t>
      </w:r>
      <w:r w:rsidR="00BF2D0E" w:rsidRPr="00D7348D">
        <w:rPr>
          <w:rFonts w:ascii="Times New Roman" w:eastAsia="Batang" w:hAnsi="Times New Roman" w:cs="Times New Roman"/>
          <w:color w:val="262626"/>
          <w:kern w:val="2"/>
          <w:lang w:val="en-GB" w:eastAsia="ko-KR"/>
          <w14:ligatures w14:val="standardContextual"/>
        </w:rPr>
        <w:t>activated-sludge reactors</w:t>
      </w:r>
      <w:r w:rsidR="0093679F">
        <w:rPr>
          <w:rFonts w:ascii="Times New Roman" w:eastAsia="Batang" w:hAnsi="Times New Roman" w:cs="Times New Roman"/>
          <w:color w:val="262626"/>
          <w:kern w:val="2"/>
          <w:lang w:val="en-GB" w:eastAsia="ko-KR"/>
          <w14:ligatures w14:val="standardContextual"/>
        </w:rPr>
        <w:t xml:space="preserve"> condition</w:t>
      </w:r>
      <w:r w:rsidR="00BF2D0E" w:rsidRPr="00D7348D">
        <w:rPr>
          <w:rFonts w:ascii="Times New Roman" w:eastAsia="Batang" w:hAnsi="Times New Roman" w:cs="Times New Roman"/>
          <w:color w:val="262626"/>
          <w:kern w:val="2"/>
          <w:lang w:val="en-GB" w:eastAsia="ko-KR"/>
          <w14:ligatures w14:val="standardContextual"/>
        </w:rPr>
        <w:t xml:space="preserve"> at pH 7 </w:t>
      </w:r>
      <w:r w:rsidR="00BF2D0E" w:rsidRPr="00D7348D">
        <w:rPr>
          <w:rFonts w:ascii="Times New Roman" w:eastAsia="Batang" w:hAnsi="Times New Roman" w:cs="Times New Roman"/>
          <w:color w:val="262626"/>
          <w:kern w:val="2"/>
          <w:lang w:eastAsia="ko-KR"/>
          <w14:ligatures w14:val="standardContextual"/>
        </w:rPr>
        <w:fldChar w:fldCharType="begin"/>
      </w:r>
      <w:r w:rsidR="001A6E72">
        <w:rPr>
          <w:rFonts w:ascii="Times New Roman" w:eastAsia="Batang" w:hAnsi="Times New Roman" w:cs="Times New Roman"/>
          <w:color w:val="262626"/>
          <w:kern w:val="2"/>
          <w:lang w:val="en-GB" w:eastAsia="ko-KR"/>
          <w14:ligatures w14:val="standardContextual"/>
        </w:rPr>
        <w:instrText xml:space="preserve"> ADDIN ZOTERO_ITEM CSL_CITATION {"citationID":"futG5Uz1","properties":{"formattedCitation":"(Heduit and Thevenot, 1989)","plainCitation":"(Heduit and Thevenot, 1989)","noteIndex":0},"citationItems":[{"id":1603,"uris":["http://zotero.org/users/11012347/items/PASXF83W"],"itemData":{"id":1603,"type":"article-journal","container-title":"Water Science and Technology","page":"947-956","title":"Relation between redox potential and oxygen levels in activated-sludge reactors","volume":"21","author":[{"family":"Heduit","given":"Alain"},{"family":"Thevenot","given":"Daniel"}],"issued":{"date-parts":[["1989"]]}}}],"schema":"https://github.com/citation-style-language/schema/raw/master/csl-citation.json"} </w:instrText>
      </w:r>
      <w:r w:rsidR="00BF2D0E" w:rsidRPr="00D7348D">
        <w:rPr>
          <w:rFonts w:ascii="Times New Roman" w:eastAsia="Batang" w:hAnsi="Times New Roman" w:cs="Times New Roman"/>
          <w:color w:val="262626"/>
          <w:kern w:val="2"/>
          <w:lang w:eastAsia="ko-KR"/>
          <w14:ligatures w14:val="standardContextual"/>
        </w:rPr>
        <w:fldChar w:fldCharType="separate"/>
      </w:r>
      <w:r w:rsidR="00BF2D0E" w:rsidRPr="00D7348D">
        <w:rPr>
          <w:rFonts w:ascii="Times New Roman" w:eastAsia="Batang" w:hAnsi="Times New Roman" w:cs="Times New Roman"/>
          <w:color w:val="262626"/>
          <w:kern w:val="2"/>
          <w:lang w:val="en-GB" w:eastAsia="ko-KR"/>
          <w14:ligatures w14:val="standardContextual"/>
        </w:rPr>
        <w:t>(Heduit and Thevenot, 1989)</w:t>
      </w:r>
      <w:r w:rsidR="00BF2D0E" w:rsidRPr="00D7348D">
        <w:rPr>
          <w:rFonts w:ascii="Times New Roman" w:eastAsia="Batang" w:hAnsi="Times New Roman" w:cs="Times New Roman"/>
          <w:color w:val="262626"/>
          <w:kern w:val="2"/>
          <w:lang w:val="en-GB" w:eastAsia="ko-KR"/>
          <w14:ligatures w14:val="standardContextual"/>
        </w:rPr>
        <w:fldChar w:fldCharType="end"/>
      </w:r>
      <w:r w:rsidR="00BF2D0E" w:rsidRPr="00D7348D">
        <w:rPr>
          <w:rFonts w:ascii="Times New Roman" w:eastAsia="Batang" w:hAnsi="Times New Roman" w:cs="Times New Roman"/>
          <w:color w:val="262626"/>
          <w:kern w:val="2"/>
          <w:lang w:val="en-GB" w:eastAsia="ko-KR"/>
          <w14:ligatures w14:val="standardContextual"/>
        </w:rPr>
        <w:t xml:space="preserve">. </w:t>
      </w:r>
    </w:p>
    <w:p w14:paraId="503F8700" w14:textId="77777777" w:rsidR="00BF2D0E" w:rsidRPr="00D7348D" w:rsidRDefault="00BF2D0E" w:rsidP="00F72643">
      <w:pPr>
        <w:numPr>
          <w:ilvl w:val="0"/>
          <w:numId w:val="1"/>
        </w:numPr>
        <w:spacing w:after="200" w:line="480" w:lineRule="auto"/>
        <w:jc w:val="both"/>
        <w:rPr>
          <w:rFonts w:ascii="Times New Roman" w:eastAsia="Batang" w:hAnsi="Times New Roman" w:cs="Times New Roman"/>
          <w:color w:val="262626"/>
          <w:kern w:val="2"/>
          <w:lang w:val="en-GB" w:eastAsia="ko-KR"/>
          <w14:ligatures w14:val="standardContextual"/>
        </w:rPr>
      </w:pPr>
      <w:r w:rsidRPr="00D7348D">
        <w:rPr>
          <w:rFonts w:ascii="Times New Roman" w:eastAsia="Batang" w:hAnsi="Times New Roman" w:cs="Times New Roman"/>
          <w:color w:val="262626"/>
          <w:kern w:val="2"/>
          <w:lang w:val="en-GB" w:eastAsia="ko-KR"/>
          <w14:ligatures w14:val="standardContextual"/>
        </w:rPr>
        <w:t>[O</w:t>
      </w:r>
      <w:r w:rsidRPr="00D7348D">
        <w:rPr>
          <w:rFonts w:ascii="Times New Roman" w:eastAsia="Batang" w:hAnsi="Times New Roman" w:cs="Times New Roman"/>
          <w:color w:val="262626"/>
          <w:kern w:val="2"/>
          <w:vertAlign w:val="subscript"/>
          <w:lang w:val="en-GB" w:eastAsia="ko-KR"/>
          <w14:ligatures w14:val="standardContextual"/>
        </w:rPr>
        <w:t>2</w:t>
      </w:r>
      <w:r w:rsidRPr="00D7348D">
        <w:rPr>
          <w:rFonts w:ascii="Times New Roman" w:eastAsia="Batang" w:hAnsi="Times New Roman" w:cs="Times New Roman"/>
          <w:color w:val="262626"/>
          <w:kern w:val="2"/>
          <w:lang w:val="en-GB" w:eastAsia="ko-KR"/>
          <w14:ligatures w14:val="standardContextual"/>
        </w:rPr>
        <w:t xml:space="preserve">] = 5 mg/L, Eh = 0.46 </w:t>
      </w:r>
    </w:p>
    <w:p w14:paraId="302AEF8E" w14:textId="77777777" w:rsidR="00BF2D0E" w:rsidRPr="00D7348D" w:rsidRDefault="00BF2D0E" w:rsidP="00F72643">
      <w:pPr>
        <w:numPr>
          <w:ilvl w:val="0"/>
          <w:numId w:val="1"/>
        </w:numPr>
        <w:spacing w:after="200" w:line="480" w:lineRule="auto"/>
        <w:jc w:val="both"/>
        <w:rPr>
          <w:rFonts w:ascii="Times New Roman" w:eastAsia="Batang" w:hAnsi="Times New Roman" w:cs="Times New Roman"/>
          <w:color w:val="262626"/>
          <w:kern w:val="2"/>
          <w:lang w:val="en-GB" w:eastAsia="ko-KR"/>
          <w14:ligatures w14:val="standardContextual"/>
        </w:rPr>
      </w:pPr>
      <w:r w:rsidRPr="00D7348D">
        <w:rPr>
          <w:rFonts w:ascii="Times New Roman" w:eastAsia="Batang" w:hAnsi="Times New Roman" w:cs="Times New Roman"/>
          <w:color w:val="262626"/>
          <w:kern w:val="2"/>
          <w:lang w:val="en-GB" w:eastAsia="ko-KR"/>
          <w14:ligatures w14:val="standardContextual"/>
        </w:rPr>
        <w:t>[O</w:t>
      </w:r>
      <w:r w:rsidRPr="00D7348D">
        <w:rPr>
          <w:rFonts w:ascii="Times New Roman" w:eastAsia="Batang" w:hAnsi="Times New Roman" w:cs="Times New Roman"/>
          <w:color w:val="262626"/>
          <w:kern w:val="2"/>
          <w:vertAlign w:val="subscript"/>
          <w:lang w:val="en-GB" w:eastAsia="ko-KR"/>
          <w14:ligatures w14:val="standardContextual"/>
        </w:rPr>
        <w:t>2</w:t>
      </w:r>
      <w:r w:rsidRPr="00D7348D">
        <w:rPr>
          <w:rFonts w:ascii="Times New Roman" w:eastAsia="Batang" w:hAnsi="Times New Roman" w:cs="Times New Roman"/>
          <w:color w:val="262626"/>
          <w:kern w:val="2"/>
          <w:lang w:val="en-GB" w:eastAsia="ko-KR"/>
          <w14:ligatures w14:val="standardContextual"/>
        </w:rPr>
        <w:t xml:space="preserve">] = 15 mg/L, Eh = 0.47 </w:t>
      </w:r>
    </w:p>
    <w:p w14:paraId="7A34EB48" w14:textId="77777777" w:rsidR="00BF2D0E" w:rsidRPr="00D7348D" w:rsidRDefault="00BF2D0E" w:rsidP="00F72643">
      <w:pPr>
        <w:numPr>
          <w:ilvl w:val="0"/>
          <w:numId w:val="1"/>
        </w:numPr>
        <w:spacing w:after="200" w:line="480" w:lineRule="auto"/>
        <w:jc w:val="both"/>
        <w:rPr>
          <w:rFonts w:ascii="Times New Roman" w:eastAsia="Batang" w:hAnsi="Times New Roman" w:cs="Times New Roman"/>
          <w:color w:val="262626"/>
          <w:kern w:val="2"/>
          <w:lang w:val="en-GB" w:eastAsia="ko-KR"/>
          <w14:ligatures w14:val="standardContextual"/>
        </w:rPr>
      </w:pPr>
      <w:r w:rsidRPr="00D7348D">
        <w:rPr>
          <w:rFonts w:ascii="Times New Roman" w:eastAsia="Batang" w:hAnsi="Times New Roman" w:cs="Times New Roman"/>
          <w:color w:val="262626"/>
          <w:kern w:val="2"/>
          <w:lang w:val="en-GB" w:eastAsia="ko-KR"/>
          <w14:ligatures w14:val="standardContextual"/>
        </w:rPr>
        <w:t>[O</w:t>
      </w:r>
      <w:r w:rsidRPr="00D7348D">
        <w:rPr>
          <w:rFonts w:ascii="Times New Roman" w:eastAsia="Batang" w:hAnsi="Times New Roman" w:cs="Times New Roman"/>
          <w:color w:val="262626"/>
          <w:kern w:val="2"/>
          <w:vertAlign w:val="subscript"/>
          <w:lang w:val="en-GB" w:eastAsia="ko-KR"/>
          <w14:ligatures w14:val="standardContextual"/>
        </w:rPr>
        <w:t>2</w:t>
      </w:r>
      <w:r w:rsidRPr="00D7348D">
        <w:rPr>
          <w:rFonts w:ascii="Times New Roman" w:eastAsia="Batang" w:hAnsi="Times New Roman" w:cs="Times New Roman"/>
          <w:color w:val="262626"/>
          <w:kern w:val="2"/>
          <w:lang w:val="en-GB" w:eastAsia="ko-KR"/>
          <w14:ligatures w14:val="standardContextual"/>
        </w:rPr>
        <w:t xml:space="preserve">] = 40 mg/L, Eh = 0.50 </w:t>
      </w:r>
    </w:p>
    <w:p w14:paraId="6031444E" w14:textId="133D2B1E" w:rsidR="0093679F" w:rsidRDefault="00BF2D0E" w:rsidP="00F72643">
      <w:pPr>
        <w:spacing w:after="200" w:line="480" w:lineRule="auto"/>
        <w:jc w:val="both"/>
        <w:rPr>
          <w:rFonts w:ascii="Times New Roman" w:eastAsia="Batang" w:hAnsi="Times New Roman" w:cs="Times New Roman"/>
          <w:color w:val="262626"/>
          <w:kern w:val="2"/>
          <w:lang w:val="en-GB" w:eastAsia="ko-KR"/>
          <w14:ligatures w14:val="standardContextual"/>
        </w:rPr>
      </w:pPr>
      <w:r w:rsidRPr="00D7348D">
        <w:rPr>
          <w:rFonts w:ascii="Times New Roman" w:eastAsia="Batang" w:hAnsi="Times New Roman" w:cs="Times New Roman"/>
          <w:color w:val="262626"/>
          <w:kern w:val="2"/>
          <w:lang w:val="en-GB" w:eastAsia="ko-KR"/>
          <w14:ligatures w14:val="standardContextual"/>
        </w:rPr>
        <w:t>As a comparison in a drinking water system, the maximum Eh values obtained with dissolve</w:t>
      </w:r>
      <w:r w:rsidR="001A6E72">
        <w:rPr>
          <w:rFonts w:ascii="Times New Roman" w:eastAsia="Batang" w:hAnsi="Times New Roman" w:cs="Times New Roman"/>
          <w:color w:val="262626"/>
          <w:kern w:val="2"/>
          <w:lang w:val="en-GB" w:eastAsia="ko-KR"/>
          <w14:ligatures w14:val="standardContextual"/>
        </w:rPr>
        <w:t xml:space="preserve">d </w:t>
      </w:r>
      <w:r w:rsidRPr="00D7348D">
        <w:rPr>
          <w:rFonts w:ascii="Times New Roman" w:eastAsia="Batang" w:hAnsi="Times New Roman" w:cs="Times New Roman"/>
          <w:color w:val="262626"/>
          <w:kern w:val="2"/>
          <w:lang w:val="en-GB" w:eastAsia="ko-KR"/>
          <w14:ligatures w14:val="standardContextual"/>
        </w:rPr>
        <w:t xml:space="preserve">oxygen concentration at 8 mg/L and pH 7 was around 0.59 and increased steadily </w:t>
      </w:r>
      <w:commentRangeStart w:id="7"/>
      <w:r w:rsidRPr="00D7348D">
        <w:rPr>
          <w:rFonts w:ascii="Times New Roman" w:eastAsia="Batang" w:hAnsi="Times New Roman" w:cs="Times New Roman"/>
          <w:color w:val="262626"/>
          <w:kern w:val="2"/>
          <w:u w:val="single"/>
          <w:lang w:val="en-GB" w:eastAsia="ko-KR"/>
          <w14:ligatures w14:val="standardContextual"/>
        </w:rPr>
        <w:t>+</w:t>
      </w:r>
      <w:commentRangeEnd w:id="7"/>
      <w:r w:rsidR="003C6C13">
        <w:rPr>
          <w:rStyle w:val="CommentReference"/>
          <w:kern w:val="2"/>
          <w:lang w:val="en-GB"/>
          <w14:ligatures w14:val="standardContextual"/>
        </w:rPr>
        <w:commentReference w:id="7"/>
      </w:r>
      <w:r w:rsidRPr="00D7348D">
        <w:rPr>
          <w:rFonts w:ascii="Times New Roman" w:eastAsia="Batang" w:hAnsi="Times New Roman" w:cs="Times New Roman"/>
          <w:color w:val="262626"/>
          <w:kern w:val="2"/>
          <w:lang w:val="en-GB" w:eastAsia="ko-KR"/>
          <w14:ligatures w14:val="standardContextual"/>
        </w:rPr>
        <w:t xml:space="preserve"> 0.005 </w:t>
      </w:r>
      <w:r w:rsidR="001A6E72">
        <w:rPr>
          <w:rFonts w:ascii="Times New Roman" w:eastAsia="Batang" w:hAnsi="Times New Roman" w:cs="Times New Roman"/>
          <w:color w:val="262626"/>
          <w:kern w:val="2"/>
          <w:lang w:val="en-GB" w:eastAsia="ko-KR"/>
          <w14:ligatures w14:val="standardContextual"/>
        </w:rPr>
        <w:t xml:space="preserve">with </w:t>
      </w:r>
      <w:r w:rsidRPr="00D7348D">
        <w:rPr>
          <w:rFonts w:ascii="Times New Roman" w:eastAsia="Batang" w:hAnsi="Times New Roman" w:cs="Times New Roman"/>
          <w:color w:val="262626"/>
          <w:kern w:val="2"/>
          <w:lang w:val="en-GB" w:eastAsia="ko-KR"/>
          <w14:ligatures w14:val="standardContextual"/>
        </w:rPr>
        <w:t xml:space="preserve">every increase </w:t>
      </w:r>
      <w:r w:rsidR="001A6E72">
        <w:rPr>
          <w:rFonts w:ascii="Times New Roman" w:eastAsia="Batang" w:hAnsi="Times New Roman" w:cs="Times New Roman"/>
          <w:color w:val="262626"/>
          <w:kern w:val="2"/>
          <w:lang w:val="en-GB" w:eastAsia="ko-KR"/>
          <w14:ligatures w14:val="standardContextual"/>
        </w:rPr>
        <w:t xml:space="preserve">of </w:t>
      </w:r>
      <w:r w:rsidRPr="00D7348D">
        <w:rPr>
          <w:rFonts w:ascii="Times New Roman" w:eastAsia="Batang" w:hAnsi="Times New Roman" w:cs="Times New Roman"/>
          <w:color w:val="262626"/>
          <w:kern w:val="2"/>
          <w:lang w:val="en-GB" w:eastAsia="ko-KR"/>
          <w14:ligatures w14:val="standardContextual"/>
        </w:rPr>
        <w:t xml:space="preserve">1 mg/L of dissolved oxygen </w:t>
      </w:r>
      <w:r w:rsidR="001A6E72">
        <w:rPr>
          <w:rFonts w:ascii="Times New Roman" w:eastAsia="Batang" w:hAnsi="Times New Roman" w:cs="Times New Roman"/>
          <w:color w:val="262626"/>
          <w:kern w:val="2"/>
          <w:lang w:val="en-GB" w:eastAsia="ko-KR"/>
          <w14:ligatures w14:val="standardContextual"/>
        </w:rPr>
        <w:t xml:space="preserve">concentration </w:t>
      </w:r>
      <w:r w:rsidRPr="00D7348D">
        <w:rPr>
          <w:rFonts w:ascii="Times New Roman" w:eastAsia="Batang" w:hAnsi="Times New Roman" w:cs="Times New Roman"/>
          <w:color w:val="262626"/>
          <w:kern w:val="2"/>
          <w:lang w:eastAsia="ko-KR"/>
          <w14:ligatures w14:val="standardContextual"/>
        </w:rPr>
        <w:fldChar w:fldCharType="begin"/>
      </w:r>
      <w:r w:rsidR="001A6E72">
        <w:rPr>
          <w:rFonts w:ascii="Times New Roman" w:eastAsia="Batang" w:hAnsi="Times New Roman" w:cs="Times New Roman"/>
          <w:color w:val="262626"/>
          <w:kern w:val="2"/>
          <w:lang w:val="en-GB" w:eastAsia="ko-KR"/>
          <w14:ligatures w14:val="standardContextual"/>
        </w:rPr>
        <w:instrText xml:space="preserve"> ADDIN ZOTERO_ITEM CSL_CITATION {"citationID":"AjBKxXmh","properties":{"formattedCitation":"(James et al., 2004)","plainCitation":"(James et al., 2004)","noteIndex":0},"citationItems":[{"id":1693,"uris":["http://zotero.org/users/11012347/items/NEM69T3X"],"itemData":{"id":1693,"type":"paper-conference","abstract":"Oxidation and reduction (redox) reactions are very important in drinking water. Oxidation-reduction potential (ORP) measurements reflect the redox state of water. Redox measurements are not widely made by drinking water utilities in part because they are not well understood. The objective of this study was to determine the effect of oxidant type and concentration on the ORP of carbonate buffered water as a function of pH. Oxidants that were studied included: chlorine, monochloramine, potassium permanganate, chlorine dioxide, and oxygen. ORP decreased with increasing pH, regardless of the oxidant type or concentration. ORP increased rapidly with increasing oxidant dosage, particularly at lower concentrations. Differences in the redox potentials of different oxidant systems were also observed. Waters that contained chlorine and chlorine dioxide had the highest ORPs. Tests also revealed that there were inconsistencies with redox electrode measurements. In the standard Zobell reference solution, two identical redox electrodes had nearly the same reading, but in test waters the readings sometimes showed a variation as great as 217.7 mV.","event-title":"American Water Works Association Water Quality and Technology Conference","language":"en","source":"Zotero","title":"Relationships Between Oxidation-Reduction  Potential, Oxidant, and pH in Drinking Water","author":[{"family":"James","given":"Cheryl N."},{"family":"Copeland","given":"Rachel C"},{"family":"Lytle","given":"Darren A."}],"issued":{"date-parts":[["2004"]]}}}],"schema":"https://github.com/citation-style-language/schema/raw/master/csl-citation.json"} </w:instrText>
      </w:r>
      <w:r w:rsidRPr="00D7348D">
        <w:rPr>
          <w:rFonts w:ascii="Times New Roman" w:eastAsia="Batang" w:hAnsi="Times New Roman" w:cs="Times New Roman"/>
          <w:color w:val="262626"/>
          <w:kern w:val="2"/>
          <w:lang w:eastAsia="ko-KR"/>
          <w14:ligatures w14:val="standardContextual"/>
        </w:rPr>
        <w:fldChar w:fldCharType="separate"/>
      </w:r>
      <w:r w:rsidRPr="00D7348D">
        <w:rPr>
          <w:rFonts w:ascii="Times New Roman" w:eastAsia="Batang" w:hAnsi="Times New Roman" w:cs="Times New Roman"/>
          <w:color w:val="262626"/>
          <w:kern w:val="2"/>
          <w:lang w:val="en-GB" w:eastAsia="ko-KR"/>
          <w14:ligatures w14:val="standardContextual"/>
        </w:rPr>
        <w:t>(James et al., 2004)</w:t>
      </w:r>
      <w:r w:rsidRPr="00D7348D">
        <w:rPr>
          <w:rFonts w:ascii="Times New Roman" w:eastAsia="Batang" w:hAnsi="Times New Roman" w:cs="Times New Roman"/>
          <w:color w:val="262626"/>
          <w:kern w:val="2"/>
          <w:lang w:val="en-GB" w:eastAsia="ko-KR"/>
          <w14:ligatures w14:val="standardContextual"/>
        </w:rPr>
        <w:fldChar w:fldCharType="end"/>
      </w:r>
      <w:r w:rsidRPr="00D7348D">
        <w:rPr>
          <w:rFonts w:ascii="Times New Roman" w:eastAsia="Batang" w:hAnsi="Times New Roman" w:cs="Times New Roman"/>
          <w:color w:val="262626"/>
          <w:kern w:val="2"/>
          <w:lang w:val="en-GB" w:eastAsia="ko-KR"/>
          <w14:ligatures w14:val="standardContextual"/>
        </w:rPr>
        <w:t>. It can be estimated that the redox potential in drinking water when dissolved oxygen concentration</w:t>
      </w:r>
      <w:r w:rsidR="001A6E72">
        <w:rPr>
          <w:rFonts w:ascii="Times New Roman" w:eastAsia="Batang" w:hAnsi="Times New Roman" w:cs="Times New Roman"/>
          <w:color w:val="262626"/>
          <w:kern w:val="2"/>
          <w:lang w:val="en-GB" w:eastAsia="ko-KR"/>
          <w14:ligatures w14:val="standardContextual"/>
        </w:rPr>
        <w:t>s</w:t>
      </w:r>
      <w:r w:rsidRPr="00D7348D">
        <w:rPr>
          <w:rFonts w:ascii="Times New Roman" w:eastAsia="Batang" w:hAnsi="Times New Roman" w:cs="Times New Roman"/>
          <w:color w:val="262626"/>
          <w:kern w:val="2"/>
          <w:lang w:val="en-GB" w:eastAsia="ko-KR"/>
          <w14:ligatures w14:val="standardContextual"/>
        </w:rPr>
        <w:t xml:space="preserve"> 5, 15</w:t>
      </w:r>
      <w:r w:rsidR="001A6E72">
        <w:rPr>
          <w:rFonts w:ascii="Times New Roman" w:eastAsia="Batang" w:hAnsi="Times New Roman" w:cs="Times New Roman"/>
          <w:color w:val="262626"/>
          <w:kern w:val="2"/>
          <w:lang w:val="en-GB" w:eastAsia="ko-KR"/>
          <w14:ligatures w14:val="standardContextual"/>
        </w:rPr>
        <w:t>,</w:t>
      </w:r>
      <w:r w:rsidRPr="00D7348D">
        <w:rPr>
          <w:rFonts w:ascii="Times New Roman" w:eastAsia="Batang" w:hAnsi="Times New Roman" w:cs="Times New Roman"/>
          <w:color w:val="262626"/>
          <w:kern w:val="2"/>
          <w:lang w:val="en-GB" w:eastAsia="ko-KR"/>
          <w14:ligatures w14:val="standardContextual"/>
        </w:rPr>
        <w:t xml:space="preserve"> and 40 mg/L are 0.51, 0.56, and 0.68, respectively. </w:t>
      </w:r>
      <w:r w:rsidR="0093679F" w:rsidRPr="00D7348D">
        <w:rPr>
          <w:rFonts w:ascii="Times New Roman" w:eastAsia="Batang" w:hAnsi="Times New Roman" w:cs="Times New Roman"/>
          <w:color w:val="262626"/>
          <w:kern w:val="2"/>
          <w:lang w:val="en-GB" w:eastAsia="ko-KR"/>
          <w14:ligatures w14:val="standardContextual"/>
        </w:rPr>
        <w:t>These values can be lower in the inlet of B</w:t>
      </w:r>
      <w:r w:rsidR="00F72643">
        <w:rPr>
          <w:rFonts w:ascii="Times New Roman" w:eastAsia="Batang" w:hAnsi="Times New Roman" w:cs="Times New Roman"/>
          <w:color w:val="262626"/>
          <w:kern w:val="2"/>
          <w:lang w:val="en-GB" w:eastAsia="ko-KR"/>
          <w14:ligatures w14:val="standardContextual"/>
        </w:rPr>
        <w:t>ODAC</w:t>
      </w:r>
      <w:r w:rsidR="0093679F" w:rsidRPr="00D7348D">
        <w:rPr>
          <w:rFonts w:ascii="Times New Roman" w:eastAsia="Batang" w:hAnsi="Times New Roman" w:cs="Times New Roman"/>
          <w:color w:val="262626"/>
          <w:kern w:val="2"/>
          <w:lang w:val="en-GB" w:eastAsia="ko-KR"/>
          <w14:ligatures w14:val="standardContextual"/>
        </w:rPr>
        <w:t xml:space="preserve"> filters because the redox potential is not solely affected by the oxygen concentration but also </w:t>
      </w:r>
      <w:r w:rsidR="001A6E72">
        <w:rPr>
          <w:rFonts w:ascii="Times New Roman" w:eastAsia="Batang" w:hAnsi="Times New Roman" w:cs="Times New Roman"/>
          <w:color w:val="262626"/>
          <w:kern w:val="2"/>
          <w:lang w:val="en-GB" w:eastAsia="ko-KR"/>
          <w14:ligatures w14:val="standardContextual"/>
        </w:rPr>
        <w:t xml:space="preserve">by </w:t>
      </w:r>
      <w:r w:rsidR="0093679F" w:rsidRPr="00D7348D">
        <w:rPr>
          <w:rFonts w:ascii="Times New Roman" w:eastAsia="Batang" w:hAnsi="Times New Roman" w:cs="Times New Roman"/>
          <w:color w:val="262626"/>
          <w:kern w:val="2"/>
          <w:lang w:val="en-GB" w:eastAsia="ko-KR"/>
          <w14:ligatures w14:val="standardContextual"/>
        </w:rPr>
        <w:t xml:space="preserve">the presence of organic matter, </w:t>
      </w:r>
      <w:r w:rsidR="001A6E72">
        <w:rPr>
          <w:rFonts w:ascii="Times New Roman" w:eastAsia="Batang" w:hAnsi="Times New Roman" w:cs="Times New Roman"/>
          <w:color w:val="262626"/>
          <w:kern w:val="2"/>
          <w:lang w:val="en-GB" w:eastAsia="ko-KR"/>
          <w14:ligatures w14:val="standardContextual"/>
        </w:rPr>
        <w:t xml:space="preserve">the </w:t>
      </w:r>
      <w:r w:rsidR="0093679F" w:rsidRPr="00D7348D">
        <w:rPr>
          <w:rFonts w:ascii="Times New Roman" w:eastAsia="Batang" w:hAnsi="Times New Roman" w:cs="Times New Roman"/>
          <w:color w:val="262626"/>
          <w:kern w:val="2"/>
          <w:lang w:val="en-GB" w:eastAsia="ko-KR"/>
          <w14:ligatures w14:val="standardContextual"/>
        </w:rPr>
        <w:t>salinity of the water</w:t>
      </w:r>
      <w:r w:rsidR="001A6E72">
        <w:rPr>
          <w:rFonts w:ascii="Times New Roman" w:eastAsia="Batang" w:hAnsi="Times New Roman" w:cs="Times New Roman"/>
          <w:color w:val="262626"/>
          <w:kern w:val="2"/>
          <w:lang w:val="en-GB" w:eastAsia="ko-KR"/>
          <w14:ligatures w14:val="standardContextual"/>
        </w:rPr>
        <w:t>,</w:t>
      </w:r>
      <w:r w:rsidR="0093679F" w:rsidRPr="00D7348D">
        <w:rPr>
          <w:rFonts w:ascii="Times New Roman" w:eastAsia="Batang" w:hAnsi="Times New Roman" w:cs="Times New Roman"/>
          <w:color w:val="262626"/>
          <w:kern w:val="2"/>
          <w:lang w:val="en-GB" w:eastAsia="ko-KR"/>
          <w14:ligatures w14:val="standardContextual"/>
        </w:rPr>
        <w:t xml:space="preserve"> and temperature.</w:t>
      </w:r>
      <w:r w:rsidR="0093679F">
        <w:rPr>
          <w:rFonts w:ascii="Times New Roman" w:eastAsia="Batang" w:hAnsi="Times New Roman" w:cs="Times New Roman"/>
          <w:color w:val="262626"/>
          <w:kern w:val="2"/>
          <w:lang w:val="en-GB" w:eastAsia="ko-KR"/>
          <w14:ligatures w14:val="standardContextual"/>
        </w:rPr>
        <w:t xml:space="preserve"> </w:t>
      </w:r>
    </w:p>
    <w:p w14:paraId="5B331B0C" w14:textId="5D165075" w:rsidR="00BF2D0E" w:rsidRPr="00D7348D" w:rsidRDefault="00BF2D0E" w:rsidP="008C1392">
      <w:pPr>
        <w:spacing w:after="200" w:line="480" w:lineRule="auto"/>
        <w:rPr>
          <w:rFonts w:ascii="Times New Roman" w:eastAsia="Batang" w:hAnsi="Times New Roman" w:cs="Times New Roman"/>
          <w:color w:val="262626"/>
          <w:kern w:val="2"/>
          <w:lang w:val="en-GB" w:eastAsia="ko-KR"/>
          <w14:ligatures w14:val="standardContextual"/>
        </w:rPr>
      </w:pPr>
    </w:p>
    <w:p w14:paraId="49EAD041" w14:textId="77777777" w:rsidR="00702272" w:rsidRPr="00D7348D" w:rsidRDefault="00702272" w:rsidP="008C1392">
      <w:pPr>
        <w:spacing w:after="200" w:line="480" w:lineRule="auto"/>
        <w:rPr>
          <w:rFonts w:ascii="Times New Roman" w:eastAsia="Batang" w:hAnsi="Times New Roman" w:cs="Times New Roman"/>
          <w:color w:val="262626"/>
          <w:kern w:val="2"/>
          <w:lang w:val="en-GB" w:eastAsia="ko-KR"/>
          <w14:ligatures w14:val="standardContextual"/>
        </w:rPr>
      </w:pPr>
    </w:p>
    <w:p w14:paraId="34049847" w14:textId="6ACD506F" w:rsidR="00F74179" w:rsidRPr="00D7348D" w:rsidRDefault="00F74179" w:rsidP="008C1392">
      <w:pPr>
        <w:rPr>
          <w:rFonts w:ascii="Times New Roman" w:eastAsia="Batang" w:hAnsi="Times New Roman" w:cs="Times New Roman"/>
          <w:color w:val="262626"/>
          <w:kern w:val="2"/>
          <w:lang w:val="en-GB" w:eastAsia="ko-KR"/>
          <w14:ligatures w14:val="standardContextual"/>
        </w:rPr>
      </w:pPr>
      <w:r w:rsidRPr="00D7348D">
        <w:rPr>
          <w:rFonts w:ascii="Times New Roman" w:eastAsia="Batang" w:hAnsi="Times New Roman" w:cs="Times New Roman"/>
          <w:color w:val="262626"/>
          <w:kern w:val="2"/>
          <w:lang w:val="en-GB" w:eastAsia="ko-KR"/>
          <w14:ligatures w14:val="standardContextual"/>
        </w:rPr>
        <w:br w:type="page"/>
      </w:r>
    </w:p>
    <w:p w14:paraId="5C002FA1" w14:textId="110D6AFA" w:rsidR="00E4672D" w:rsidRPr="00D7348D" w:rsidRDefault="00230122" w:rsidP="008C1392">
      <w:pPr>
        <w:spacing w:after="200" w:line="480" w:lineRule="auto"/>
        <w:jc w:val="center"/>
        <w:rPr>
          <w:rFonts w:ascii="Times New Roman" w:eastAsia="Batang" w:hAnsi="Times New Roman" w:cs="Times New Roman"/>
          <w:color w:val="262626"/>
          <w:kern w:val="2"/>
          <w:lang w:val="en-GB" w:eastAsia="ko-KR"/>
          <w14:ligatures w14:val="standardContextual"/>
        </w:rPr>
      </w:pPr>
      <w:r>
        <w:rPr>
          <w:rFonts w:ascii="Times New Roman" w:eastAsia="Batang" w:hAnsi="Times New Roman" w:cs="Times New Roman"/>
          <w:noProof/>
          <w:color w:val="262626"/>
          <w:kern w:val="2"/>
          <w:lang w:val="en-GB" w:eastAsia="ko-KR"/>
          <w14:ligatures w14:val="standardContextual"/>
        </w:rPr>
        <w:lastRenderedPageBreak/>
        <w:drawing>
          <wp:inline distT="0" distB="0" distL="0" distR="0" wp14:anchorId="5421623D" wp14:editId="66BB2CE3">
            <wp:extent cx="4838700" cy="6279502"/>
            <wp:effectExtent l="0" t="0" r="0" b="7620"/>
            <wp:docPr id="2126478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9009" cy="6292880"/>
                    </a:xfrm>
                    <a:prstGeom prst="rect">
                      <a:avLst/>
                    </a:prstGeom>
                    <a:noFill/>
                  </pic:spPr>
                </pic:pic>
              </a:graphicData>
            </a:graphic>
          </wp:inline>
        </w:drawing>
      </w:r>
    </w:p>
    <w:p w14:paraId="0E302DB3" w14:textId="6C642476" w:rsidR="00E4672D" w:rsidRPr="00D7348D" w:rsidRDefault="00E4672D" w:rsidP="00F72643">
      <w:pPr>
        <w:spacing w:after="200" w:line="480" w:lineRule="auto"/>
        <w:jc w:val="both"/>
        <w:rPr>
          <w:rFonts w:ascii="Times New Roman" w:eastAsia="Batang" w:hAnsi="Times New Roman" w:cs="Times New Roman"/>
          <w:color w:val="262626"/>
          <w:kern w:val="2"/>
          <w:lang w:val="en-GB" w:eastAsia="ko-KR"/>
          <w14:ligatures w14:val="standardContextual"/>
        </w:rPr>
      </w:pPr>
      <w:r w:rsidRPr="00D7348D">
        <w:rPr>
          <w:rFonts w:ascii="Times New Roman" w:eastAsia="Batang" w:hAnsi="Times New Roman" w:cs="Times New Roman"/>
          <w:b/>
          <w:bCs/>
          <w:color w:val="262626"/>
          <w:kern w:val="2"/>
          <w:lang w:val="en-GB" w:eastAsia="ko-KR"/>
          <w14:ligatures w14:val="standardContextual"/>
        </w:rPr>
        <w:t>Figure S3</w:t>
      </w:r>
      <w:r w:rsidRPr="00D7348D">
        <w:rPr>
          <w:rFonts w:ascii="Times New Roman" w:eastAsia="Batang" w:hAnsi="Times New Roman" w:cs="Times New Roman"/>
          <w:color w:val="262626"/>
          <w:kern w:val="2"/>
          <w:lang w:val="en-GB" w:eastAsia="ko-KR"/>
          <w14:ligatures w14:val="standardContextual"/>
        </w:rPr>
        <w:t xml:space="preserve"> – Relative abundances of the main phyla, classes and orders of the domain </w:t>
      </w:r>
      <w:r w:rsidRPr="00F72643">
        <w:rPr>
          <w:rFonts w:ascii="Times New Roman" w:eastAsia="Batang" w:hAnsi="Times New Roman" w:cs="Times New Roman"/>
          <w:i/>
          <w:iCs/>
          <w:color w:val="262626"/>
          <w:kern w:val="2"/>
          <w:lang w:val="en-GB" w:eastAsia="ko-KR"/>
          <w14:ligatures w14:val="standardContextual"/>
        </w:rPr>
        <w:t>Bacteria</w:t>
      </w:r>
      <w:r w:rsidRPr="00D7348D">
        <w:rPr>
          <w:rFonts w:ascii="Times New Roman" w:eastAsia="Batang" w:hAnsi="Times New Roman" w:cs="Times New Roman"/>
          <w:color w:val="262626"/>
          <w:kern w:val="2"/>
          <w:lang w:val="en-GB" w:eastAsia="ko-KR"/>
          <w14:ligatures w14:val="standardContextual"/>
        </w:rPr>
        <w:t xml:space="preserve"> identified into the inoculum biofilm (I</w:t>
      </w:r>
      <w:r w:rsidR="00F72643">
        <w:rPr>
          <w:rFonts w:ascii="Times New Roman" w:eastAsia="Batang" w:hAnsi="Times New Roman" w:cs="Times New Roman"/>
          <w:color w:val="262626"/>
          <w:kern w:val="2"/>
          <w:lang w:val="en-GB" w:eastAsia="ko-KR"/>
          <w14:ligatures w14:val="standardContextual"/>
        </w:rPr>
        <w:t>B</w:t>
      </w:r>
      <w:r w:rsidRPr="00D7348D">
        <w:rPr>
          <w:rFonts w:ascii="Times New Roman" w:eastAsia="Batang" w:hAnsi="Times New Roman" w:cs="Times New Roman"/>
          <w:color w:val="262626"/>
          <w:kern w:val="2"/>
          <w:lang w:val="en-GB" w:eastAsia="ko-KR"/>
          <w14:ligatures w14:val="standardContextual"/>
        </w:rPr>
        <w:t>) sampled in September (</w:t>
      </w:r>
      <w:r w:rsidR="00F72643">
        <w:rPr>
          <w:rFonts w:ascii="Times New Roman" w:eastAsia="Batang" w:hAnsi="Times New Roman" w:cs="Times New Roman"/>
          <w:color w:val="262626"/>
          <w:kern w:val="2"/>
          <w:lang w:val="en-GB" w:eastAsia="ko-KR"/>
          <w14:ligatures w14:val="standardContextual"/>
        </w:rPr>
        <w:t xml:space="preserve">in </w:t>
      </w:r>
      <w:r w:rsidRPr="00D7348D">
        <w:rPr>
          <w:rFonts w:ascii="Times New Roman" w:eastAsia="Batang" w:hAnsi="Times New Roman" w:cs="Times New Roman"/>
          <w:color w:val="262626"/>
          <w:kern w:val="2"/>
          <w:lang w:val="en-GB" w:eastAsia="ko-KR"/>
          <w14:ligatures w14:val="standardContextual"/>
        </w:rPr>
        <w:t>A) and January (</w:t>
      </w:r>
      <w:r w:rsidR="00F72643">
        <w:rPr>
          <w:rFonts w:ascii="Times New Roman" w:eastAsia="Batang" w:hAnsi="Times New Roman" w:cs="Times New Roman"/>
          <w:color w:val="262626"/>
          <w:kern w:val="2"/>
          <w:lang w:val="en-GB" w:eastAsia="ko-KR"/>
          <w14:ligatures w14:val="standardContextual"/>
        </w:rPr>
        <w:t xml:space="preserve">in </w:t>
      </w:r>
      <w:r w:rsidRPr="00D7348D">
        <w:rPr>
          <w:rFonts w:ascii="Times New Roman" w:eastAsia="Batang" w:hAnsi="Times New Roman" w:cs="Times New Roman"/>
          <w:color w:val="262626"/>
          <w:kern w:val="2"/>
          <w:lang w:val="en-GB" w:eastAsia="ko-KR"/>
          <w14:ligatures w14:val="standardContextual"/>
        </w:rPr>
        <w:t xml:space="preserve">B) for each of </w:t>
      </w:r>
      <w:r w:rsidRPr="00DA7E84">
        <w:rPr>
          <w:rFonts w:ascii="Times New Roman" w:eastAsia="Batang" w:hAnsi="Times New Roman" w:cs="Times New Roman"/>
          <w:color w:val="262626"/>
          <w:kern w:val="2"/>
          <w:lang w:val="en-GB" w:eastAsia="ko-KR"/>
          <w14:ligatures w14:val="standardContextual"/>
        </w:rPr>
        <w:t>the duplicate experimental cultures</w:t>
      </w:r>
      <w:r w:rsidR="00DA7E84" w:rsidRPr="00DA7E84">
        <w:rPr>
          <w:rFonts w:ascii="Times New Roman" w:eastAsia="Batang" w:hAnsi="Times New Roman" w:cs="Times New Roman"/>
          <w:color w:val="262626"/>
          <w:kern w:val="2"/>
          <w:lang w:val="en-GB" w:eastAsia="ko-KR"/>
          <w14:ligatures w14:val="standardContextual"/>
        </w:rPr>
        <w:t xml:space="preserve"> </w:t>
      </w:r>
      <w:r w:rsidR="00E22465">
        <w:rPr>
          <w:rFonts w:ascii="Times New Roman" w:eastAsia="Batang" w:hAnsi="Times New Roman" w:cs="Times New Roman"/>
          <w:color w:val="262626"/>
          <w:kern w:val="2"/>
          <w:lang w:val="en-GB" w:eastAsia="ko-KR"/>
          <w14:ligatures w14:val="standardContextual"/>
        </w:rPr>
        <w:t>analysed</w:t>
      </w:r>
      <w:r w:rsidR="00F72643">
        <w:rPr>
          <w:rFonts w:ascii="Times New Roman" w:eastAsia="Batang" w:hAnsi="Times New Roman" w:cs="Times New Roman"/>
          <w:color w:val="262626"/>
          <w:kern w:val="2"/>
          <w:lang w:val="en-GB" w:eastAsia="ko-KR"/>
          <w14:ligatures w14:val="standardContextual"/>
        </w:rPr>
        <w:t xml:space="preserve"> via 16S rRNA gene amplicon sequencing </w:t>
      </w:r>
      <w:r w:rsidR="00DA7E84" w:rsidRPr="00DA7E84">
        <w:rPr>
          <w:rFonts w:ascii="Times New Roman" w:eastAsia="Batang" w:hAnsi="Times New Roman" w:cs="Times New Roman"/>
          <w:color w:val="262626"/>
          <w:kern w:val="2"/>
          <w:lang w:val="en-GB" w:eastAsia="ko-KR"/>
          <w14:ligatures w14:val="standardContextual"/>
        </w:rPr>
        <w:t>(B1 and B2)</w:t>
      </w:r>
      <w:r w:rsidRPr="00DA7E84">
        <w:rPr>
          <w:rFonts w:ascii="Times New Roman" w:eastAsia="Batang" w:hAnsi="Times New Roman" w:cs="Times New Roman"/>
          <w:color w:val="262626"/>
          <w:kern w:val="2"/>
          <w:lang w:val="en-GB" w:eastAsia="ko-KR"/>
          <w14:ligatures w14:val="standardContextual"/>
        </w:rPr>
        <w:t>.</w:t>
      </w:r>
      <w:r w:rsidRPr="00D7348D">
        <w:rPr>
          <w:rFonts w:ascii="Times New Roman" w:eastAsia="Batang" w:hAnsi="Times New Roman" w:cs="Times New Roman"/>
          <w:color w:val="262626"/>
          <w:kern w:val="2"/>
          <w:lang w:val="en-GB" w:eastAsia="ko-KR"/>
          <w14:ligatures w14:val="standardContextual"/>
        </w:rPr>
        <w:t xml:space="preserve"> </w:t>
      </w:r>
    </w:p>
    <w:p w14:paraId="6193A364" w14:textId="13EE3083" w:rsidR="00D432EE" w:rsidRPr="00D7348D" w:rsidRDefault="00D432EE" w:rsidP="008C1392">
      <w:pPr>
        <w:rPr>
          <w:rFonts w:ascii="Times New Roman" w:eastAsia="Batang" w:hAnsi="Times New Roman" w:cs="Times New Roman"/>
          <w:color w:val="262626"/>
          <w:kern w:val="2"/>
          <w:lang w:val="en-GB" w:eastAsia="ko-KR"/>
          <w14:ligatures w14:val="standardContextual"/>
        </w:rPr>
      </w:pPr>
      <w:r w:rsidRPr="00D7348D">
        <w:rPr>
          <w:rFonts w:ascii="Times New Roman" w:eastAsia="Batang" w:hAnsi="Times New Roman" w:cs="Times New Roman"/>
          <w:color w:val="262626"/>
          <w:kern w:val="2"/>
          <w:lang w:val="en-GB" w:eastAsia="ko-KR"/>
          <w14:ligatures w14:val="standardContextual"/>
        </w:rPr>
        <w:br w:type="page"/>
      </w:r>
    </w:p>
    <w:p w14:paraId="4B879F95" w14:textId="47CF1E00" w:rsidR="005F75B3" w:rsidRPr="00D7348D" w:rsidRDefault="001C4B53" w:rsidP="00F72643">
      <w:pPr>
        <w:spacing w:line="480" w:lineRule="auto"/>
        <w:jc w:val="both"/>
        <w:rPr>
          <w:rFonts w:ascii="Times New Roman" w:hAnsi="Times New Roman" w:cs="Times New Roman"/>
          <w:b/>
          <w:bCs/>
          <w:sz w:val="28"/>
          <w:szCs w:val="28"/>
          <w:lang w:val="en-GB"/>
        </w:rPr>
      </w:pPr>
      <w:r w:rsidRPr="00D7348D">
        <w:rPr>
          <w:rFonts w:ascii="Times New Roman" w:hAnsi="Times New Roman" w:cs="Times New Roman"/>
          <w:b/>
          <w:bCs/>
          <w:sz w:val="28"/>
          <w:szCs w:val="28"/>
          <w:lang w:val="en-GB"/>
        </w:rPr>
        <w:lastRenderedPageBreak/>
        <w:t>Tables</w:t>
      </w:r>
    </w:p>
    <w:p w14:paraId="6FBEC7B4" w14:textId="77777777" w:rsidR="009322DA" w:rsidRPr="00D7348D" w:rsidRDefault="009322DA" w:rsidP="00F72643">
      <w:pPr>
        <w:spacing w:line="480" w:lineRule="auto"/>
        <w:jc w:val="both"/>
        <w:rPr>
          <w:rFonts w:ascii="Times New Roman" w:hAnsi="Times New Roman" w:cs="Times New Roman"/>
          <w:b/>
          <w:bCs/>
          <w:lang w:val="en-GB"/>
        </w:rPr>
      </w:pPr>
    </w:p>
    <w:p w14:paraId="3A9C300F" w14:textId="395D57C1" w:rsidR="00107136" w:rsidRDefault="00107136" w:rsidP="00F72643">
      <w:pPr>
        <w:spacing w:line="480" w:lineRule="auto"/>
        <w:jc w:val="both"/>
        <w:rPr>
          <w:rFonts w:ascii="Times New Roman" w:hAnsi="Times New Roman" w:cs="Times New Roman"/>
          <w:lang w:val="en-US"/>
        </w:rPr>
      </w:pPr>
      <w:r w:rsidRPr="00A1228D">
        <w:rPr>
          <w:rFonts w:ascii="Times New Roman" w:hAnsi="Times New Roman" w:cs="Times New Roman"/>
          <w:b/>
          <w:bCs/>
          <w:highlight w:val="yellow"/>
          <w:lang w:val="en-US"/>
        </w:rPr>
        <w:t xml:space="preserve">Table </w:t>
      </w:r>
      <w:commentRangeStart w:id="8"/>
      <w:r w:rsidRPr="00A1228D">
        <w:rPr>
          <w:rFonts w:ascii="Times New Roman" w:hAnsi="Times New Roman" w:cs="Times New Roman"/>
          <w:b/>
          <w:bCs/>
          <w:highlight w:val="yellow"/>
          <w:lang w:val="en-US"/>
        </w:rPr>
        <w:t xml:space="preserve">S1 </w:t>
      </w:r>
      <w:r w:rsidR="0099140B" w:rsidRPr="00A1228D">
        <w:rPr>
          <w:rFonts w:ascii="Times New Roman" w:hAnsi="Times New Roman" w:cs="Times New Roman"/>
          <w:b/>
          <w:bCs/>
          <w:highlight w:val="yellow"/>
          <w:lang w:val="en-US"/>
        </w:rPr>
        <w:t>–</w:t>
      </w:r>
      <w:r w:rsidRPr="00A1228D">
        <w:rPr>
          <w:rFonts w:ascii="Times New Roman" w:hAnsi="Times New Roman" w:cs="Times New Roman"/>
          <w:b/>
          <w:bCs/>
          <w:highlight w:val="yellow"/>
          <w:lang w:val="en-US"/>
        </w:rPr>
        <w:t xml:space="preserve"> </w:t>
      </w:r>
      <w:commentRangeEnd w:id="8"/>
      <w:r w:rsidR="00A1228D">
        <w:rPr>
          <w:rStyle w:val="CommentReference"/>
          <w:kern w:val="2"/>
          <w:lang w:val="en-GB"/>
          <w14:ligatures w14:val="standardContextual"/>
        </w:rPr>
        <w:commentReference w:id="8"/>
      </w:r>
      <w:r w:rsidR="00645B84" w:rsidRPr="00A1228D">
        <w:rPr>
          <w:rFonts w:ascii="Times New Roman" w:hAnsi="Times New Roman" w:cs="Times New Roman"/>
          <w:highlight w:val="yellow"/>
          <w:lang w:val="en-US"/>
        </w:rPr>
        <w:t>An</w:t>
      </w:r>
      <w:r w:rsidR="00645B84" w:rsidRPr="00D7348D">
        <w:rPr>
          <w:rFonts w:ascii="Times New Roman" w:hAnsi="Times New Roman" w:cs="Times New Roman"/>
          <w:lang w:val="en-US"/>
        </w:rPr>
        <w:t xml:space="preserve">alysis of </w:t>
      </w:r>
      <w:bookmarkStart w:id="9" w:name="_Hlk134641450"/>
      <w:r w:rsidR="00645B84" w:rsidRPr="00D7348D">
        <w:rPr>
          <w:rFonts w:ascii="Times New Roman" w:hAnsi="Times New Roman" w:cs="Times New Roman"/>
          <w:lang w:val="en-US"/>
        </w:rPr>
        <w:t xml:space="preserve">water samples harvested to collect the inoculum biofilms </w:t>
      </w:r>
      <w:bookmarkEnd w:id="9"/>
      <w:r w:rsidR="00645B84" w:rsidRPr="00D7348D">
        <w:rPr>
          <w:rFonts w:ascii="Times New Roman" w:hAnsi="Times New Roman" w:cs="Times New Roman"/>
          <w:lang w:val="en-US"/>
        </w:rPr>
        <w:t>from the BAC filters during the two campaigns in September 2021 and January 2022</w:t>
      </w:r>
      <w:r w:rsidR="00456C6A" w:rsidRPr="00D7348D">
        <w:rPr>
          <w:rFonts w:ascii="Times New Roman" w:hAnsi="Times New Roman" w:cs="Times New Roman"/>
          <w:lang w:val="en-US"/>
        </w:rPr>
        <w:t xml:space="preserve"> (n = 2).</w:t>
      </w:r>
    </w:p>
    <w:p w14:paraId="4CFC588F" w14:textId="77777777" w:rsidR="00DF739A" w:rsidRPr="00D7348D" w:rsidRDefault="00DF739A" w:rsidP="00F72643">
      <w:pPr>
        <w:spacing w:line="480" w:lineRule="auto"/>
        <w:jc w:val="both"/>
        <w:rPr>
          <w:rFonts w:ascii="Times New Roman" w:hAnsi="Times New Roman" w:cs="Times New Roman"/>
          <w:b/>
          <w:bCs/>
          <w:lang w:val="en-US"/>
        </w:rPr>
      </w:pPr>
    </w:p>
    <w:p w14:paraId="7ED0B70A" w14:textId="64C9EF87" w:rsidR="00782D8D" w:rsidRPr="00D7348D" w:rsidRDefault="006D1B91" w:rsidP="002C173D">
      <w:pPr>
        <w:spacing w:line="480" w:lineRule="auto"/>
        <w:jc w:val="center"/>
        <w:rPr>
          <w:rFonts w:ascii="Times New Roman" w:hAnsi="Times New Roman" w:cs="Times New Roman"/>
          <w:b/>
          <w:bCs/>
          <w:lang w:val="en-US"/>
        </w:rPr>
      </w:pPr>
      <w:r w:rsidRPr="006D1B91">
        <w:rPr>
          <w:noProof/>
        </w:rPr>
        <w:drawing>
          <wp:inline distT="0" distB="0" distL="0" distR="0" wp14:anchorId="77FA0F94" wp14:editId="56D3087D">
            <wp:extent cx="3495675" cy="4439762"/>
            <wp:effectExtent l="0" t="0" r="0" b="0"/>
            <wp:docPr id="19289317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5675" cy="4439762"/>
                    </a:xfrm>
                    <a:prstGeom prst="rect">
                      <a:avLst/>
                    </a:prstGeom>
                    <a:noFill/>
                    <a:ln>
                      <a:noFill/>
                    </a:ln>
                  </pic:spPr>
                </pic:pic>
              </a:graphicData>
            </a:graphic>
          </wp:inline>
        </w:drawing>
      </w:r>
    </w:p>
    <w:p w14:paraId="34ACA0B8" w14:textId="77777777" w:rsidR="00D7348D" w:rsidRDefault="00D7348D" w:rsidP="00F72643">
      <w:pPr>
        <w:spacing w:line="480" w:lineRule="auto"/>
        <w:jc w:val="both"/>
        <w:rPr>
          <w:rFonts w:ascii="Times New Roman" w:hAnsi="Times New Roman" w:cs="Times New Roman"/>
          <w:b/>
          <w:bCs/>
          <w:lang w:val="en-US"/>
        </w:rPr>
      </w:pPr>
    </w:p>
    <w:p w14:paraId="4C144440" w14:textId="68DE5696" w:rsidR="00910BC4" w:rsidRPr="00D7348D" w:rsidRDefault="00910BC4" w:rsidP="00F72643">
      <w:pPr>
        <w:spacing w:line="480" w:lineRule="auto"/>
        <w:jc w:val="both"/>
        <w:rPr>
          <w:rFonts w:ascii="Times New Roman" w:hAnsi="Times New Roman" w:cs="Times New Roman"/>
          <w:b/>
          <w:bCs/>
          <w:lang w:val="en-US"/>
        </w:rPr>
      </w:pPr>
      <w:r w:rsidRPr="00D7348D">
        <w:rPr>
          <w:rFonts w:ascii="Times New Roman" w:hAnsi="Times New Roman" w:cs="Times New Roman"/>
          <w:b/>
          <w:bCs/>
          <w:lang w:val="en-US"/>
        </w:rPr>
        <w:t>Materials and Methods for Table S</w:t>
      </w:r>
      <w:r w:rsidR="00B6214E" w:rsidRPr="00D7348D">
        <w:rPr>
          <w:rFonts w:ascii="Times New Roman" w:hAnsi="Times New Roman" w:cs="Times New Roman"/>
          <w:b/>
          <w:bCs/>
          <w:lang w:val="en-US"/>
        </w:rPr>
        <w:t>1</w:t>
      </w:r>
    </w:p>
    <w:p w14:paraId="2BDB9B1B" w14:textId="6A92A9A7" w:rsidR="00456C6A" w:rsidRPr="00DF739A" w:rsidRDefault="00456C6A" w:rsidP="00F72643">
      <w:pPr>
        <w:pStyle w:val="ListParagraph"/>
        <w:numPr>
          <w:ilvl w:val="0"/>
          <w:numId w:val="2"/>
        </w:numPr>
        <w:spacing w:line="480" w:lineRule="auto"/>
        <w:jc w:val="both"/>
        <w:rPr>
          <w:rFonts w:ascii="Times New Roman" w:hAnsi="Times New Roman" w:cs="Times New Roman"/>
          <w:i/>
          <w:iCs/>
          <w:lang w:val="en-US"/>
        </w:rPr>
      </w:pPr>
      <w:r w:rsidRPr="00DF739A">
        <w:rPr>
          <w:rFonts w:ascii="Times New Roman" w:hAnsi="Times New Roman" w:cs="Times New Roman"/>
          <w:i/>
          <w:iCs/>
          <w:lang w:val="en-US"/>
        </w:rPr>
        <w:t>Total chemical oxygen demand, nitrogen, and phosphate</w:t>
      </w:r>
    </w:p>
    <w:p w14:paraId="6EB5EF9C" w14:textId="04637BF8" w:rsidR="009322DA" w:rsidRPr="00A501CB" w:rsidRDefault="00456C6A" w:rsidP="00F72643">
      <w:pPr>
        <w:spacing w:line="480" w:lineRule="auto"/>
        <w:jc w:val="both"/>
        <w:rPr>
          <w:rFonts w:ascii="Times New Roman" w:hAnsi="Times New Roman" w:cs="Times New Roman"/>
          <w:lang w:val="en-GB"/>
        </w:rPr>
      </w:pPr>
      <w:bookmarkStart w:id="10" w:name="_Hlk129004635"/>
      <w:r w:rsidRPr="00A501CB">
        <w:rPr>
          <w:rFonts w:ascii="Times New Roman" w:hAnsi="Times New Roman" w:cs="Times New Roman"/>
          <w:lang w:val="en-GB"/>
        </w:rPr>
        <w:t>Total chemical oxygen demand (</w:t>
      </w:r>
      <w:proofErr w:type="spellStart"/>
      <w:r w:rsidRPr="00A501CB">
        <w:rPr>
          <w:rFonts w:ascii="Times New Roman" w:hAnsi="Times New Roman" w:cs="Times New Roman"/>
          <w:lang w:val="en-GB"/>
        </w:rPr>
        <w:t>tCOD</w:t>
      </w:r>
      <w:proofErr w:type="spellEnd"/>
      <w:r w:rsidRPr="00A501CB">
        <w:rPr>
          <w:rFonts w:ascii="Times New Roman" w:hAnsi="Times New Roman" w:cs="Times New Roman"/>
          <w:lang w:val="en-GB"/>
        </w:rPr>
        <w:t>) and total nitrogen (</w:t>
      </w:r>
      <w:proofErr w:type="spellStart"/>
      <w:r w:rsidRPr="00A501CB">
        <w:rPr>
          <w:rFonts w:ascii="Times New Roman" w:hAnsi="Times New Roman" w:cs="Times New Roman"/>
          <w:lang w:val="en-GB"/>
        </w:rPr>
        <w:t>tN</w:t>
      </w:r>
      <w:proofErr w:type="spellEnd"/>
      <w:r w:rsidRPr="00A501CB">
        <w:rPr>
          <w:rFonts w:ascii="Times New Roman" w:hAnsi="Times New Roman" w:cs="Times New Roman"/>
          <w:lang w:val="en-GB"/>
        </w:rPr>
        <w:t>), and total phosphate (</w:t>
      </w:r>
      <w:proofErr w:type="spellStart"/>
      <w:r w:rsidRPr="00A501CB">
        <w:rPr>
          <w:rFonts w:ascii="Times New Roman" w:hAnsi="Times New Roman" w:cs="Times New Roman"/>
          <w:lang w:val="en-GB"/>
        </w:rPr>
        <w:t>tP</w:t>
      </w:r>
      <w:proofErr w:type="spellEnd"/>
      <w:r w:rsidRPr="00A501CB">
        <w:rPr>
          <w:rFonts w:ascii="Times New Roman" w:hAnsi="Times New Roman" w:cs="Times New Roman"/>
          <w:lang w:val="en-GB"/>
        </w:rPr>
        <w:t>) were determined using Hach Lange cuvette tests (Hach Lange, US)</w:t>
      </w:r>
      <w:bookmarkEnd w:id="10"/>
      <w:r w:rsidRPr="00A501CB">
        <w:rPr>
          <w:rFonts w:ascii="Times New Roman" w:hAnsi="Times New Roman" w:cs="Times New Roman"/>
          <w:lang w:val="en-GB"/>
        </w:rPr>
        <w:t xml:space="preserve">: LCK 314 for </w:t>
      </w:r>
      <w:proofErr w:type="spellStart"/>
      <w:r w:rsidRPr="00A501CB">
        <w:rPr>
          <w:rFonts w:ascii="Times New Roman" w:hAnsi="Times New Roman" w:cs="Times New Roman"/>
          <w:lang w:val="en-GB"/>
        </w:rPr>
        <w:t>tCOD</w:t>
      </w:r>
      <w:proofErr w:type="spellEnd"/>
      <w:r w:rsidRPr="00A501CB">
        <w:rPr>
          <w:rFonts w:ascii="Times New Roman" w:hAnsi="Times New Roman" w:cs="Times New Roman"/>
          <w:lang w:val="en-GB"/>
        </w:rPr>
        <w:t xml:space="preserve">, LCK 138 for </w:t>
      </w:r>
      <w:proofErr w:type="spellStart"/>
      <w:r w:rsidRPr="00A501CB">
        <w:rPr>
          <w:rFonts w:ascii="Times New Roman" w:hAnsi="Times New Roman" w:cs="Times New Roman"/>
          <w:lang w:val="en-GB"/>
        </w:rPr>
        <w:t>tN</w:t>
      </w:r>
      <w:proofErr w:type="spellEnd"/>
      <w:r w:rsidRPr="00A501CB">
        <w:rPr>
          <w:rFonts w:ascii="Times New Roman" w:hAnsi="Times New Roman" w:cs="Times New Roman"/>
          <w:lang w:val="en-GB"/>
        </w:rPr>
        <w:t xml:space="preserve">, and LCK 349 for </w:t>
      </w:r>
      <w:proofErr w:type="spellStart"/>
      <w:r w:rsidRPr="00A501CB">
        <w:rPr>
          <w:rFonts w:ascii="Times New Roman" w:hAnsi="Times New Roman" w:cs="Times New Roman"/>
          <w:lang w:val="en-GB"/>
        </w:rPr>
        <w:t>tP</w:t>
      </w:r>
      <w:proofErr w:type="spellEnd"/>
      <w:r w:rsidRPr="00A501CB">
        <w:rPr>
          <w:rFonts w:ascii="Times New Roman" w:hAnsi="Times New Roman" w:cs="Times New Roman"/>
          <w:lang w:val="en-GB"/>
        </w:rPr>
        <w:t xml:space="preserve"> following the manufacturer’s instructions. The sample volume </w:t>
      </w:r>
      <w:r w:rsidRPr="00A501CB">
        <w:rPr>
          <w:rFonts w:ascii="Times New Roman" w:hAnsi="Times New Roman" w:cs="Times New Roman"/>
          <w:lang w:val="en-GB"/>
        </w:rPr>
        <w:lastRenderedPageBreak/>
        <w:t xml:space="preserve">required for each replicate measurement for </w:t>
      </w:r>
      <w:proofErr w:type="spellStart"/>
      <w:r w:rsidRPr="00A501CB">
        <w:rPr>
          <w:rFonts w:ascii="Times New Roman" w:hAnsi="Times New Roman" w:cs="Times New Roman"/>
          <w:lang w:val="en-GB"/>
        </w:rPr>
        <w:t>tCOD</w:t>
      </w:r>
      <w:proofErr w:type="spellEnd"/>
      <w:r w:rsidRPr="00A501CB">
        <w:rPr>
          <w:rFonts w:ascii="Times New Roman" w:hAnsi="Times New Roman" w:cs="Times New Roman"/>
          <w:lang w:val="en-GB"/>
        </w:rPr>
        <w:t xml:space="preserve">, </w:t>
      </w:r>
      <w:proofErr w:type="spellStart"/>
      <w:r w:rsidRPr="00A501CB">
        <w:rPr>
          <w:rFonts w:ascii="Times New Roman" w:hAnsi="Times New Roman" w:cs="Times New Roman"/>
          <w:lang w:val="en-GB"/>
        </w:rPr>
        <w:t>tN</w:t>
      </w:r>
      <w:proofErr w:type="spellEnd"/>
      <w:r w:rsidRPr="00A501CB">
        <w:rPr>
          <w:rFonts w:ascii="Times New Roman" w:hAnsi="Times New Roman" w:cs="Times New Roman"/>
          <w:lang w:val="en-GB"/>
        </w:rPr>
        <w:t xml:space="preserve">, and </w:t>
      </w:r>
      <w:proofErr w:type="spellStart"/>
      <w:r w:rsidRPr="00A501CB">
        <w:rPr>
          <w:rFonts w:ascii="Times New Roman" w:hAnsi="Times New Roman" w:cs="Times New Roman"/>
          <w:lang w:val="en-GB"/>
        </w:rPr>
        <w:t>tP</w:t>
      </w:r>
      <w:proofErr w:type="spellEnd"/>
      <w:r w:rsidRPr="00A501CB">
        <w:rPr>
          <w:rFonts w:ascii="Times New Roman" w:hAnsi="Times New Roman" w:cs="Times New Roman"/>
          <w:lang w:val="en-GB"/>
        </w:rPr>
        <w:t xml:space="preserve"> </w:t>
      </w:r>
      <w:bookmarkStart w:id="11" w:name="_Hlk134533668"/>
      <w:r w:rsidRPr="00A501CB">
        <w:rPr>
          <w:rFonts w:ascii="Times New Roman" w:hAnsi="Times New Roman" w:cs="Times New Roman"/>
          <w:lang w:val="en-GB"/>
        </w:rPr>
        <w:t xml:space="preserve">was 2, 1.3, and 2 mL, respectively. </w:t>
      </w:r>
      <w:bookmarkEnd w:id="11"/>
    </w:p>
    <w:p w14:paraId="4C5EE1D7" w14:textId="62733CCE" w:rsidR="00D7348D" w:rsidRPr="00DF739A" w:rsidRDefault="00D7348D" w:rsidP="00F72643">
      <w:pPr>
        <w:pStyle w:val="ListParagraph"/>
        <w:numPr>
          <w:ilvl w:val="0"/>
          <w:numId w:val="2"/>
        </w:numPr>
        <w:spacing w:line="480" w:lineRule="auto"/>
        <w:jc w:val="both"/>
        <w:rPr>
          <w:rFonts w:ascii="Times New Roman" w:hAnsi="Times New Roman" w:cs="Times New Roman"/>
          <w:i/>
          <w:iCs/>
          <w:lang w:val="en-US"/>
        </w:rPr>
      </w:pPr>
      <w:r w:rsidRPr="00DF739A">
        <w:rPr>
          <w:rFonts w:ascii="Times New Roman" w:hAnsi="Times New Roman" w:cs="Times New Roman"/>
          <w:i/>
          <w:iCs/>
          <w:lang w:val="en-US"/>
        </w:rPr>
        <w:t>Cations</w:t>
      </w:r>
      <w:r w:rsidR="002225BB">
        <w:rPr>
          <w:rFonts w:ascii="Times New Roman" w:hAnsi="Times New Roman" w:cs="Times New Roman"/>
          <w:i/>
          <w:iCs/>
          <w:lang w:val="en-US"/>
        </w:rPr>
        <w:t>, anions, and elements</w:t>
      </w:r>
      <w:r w:rsidR="00DF739A">
        <w:rPr>
          <w:rFonts w:ascii="Times New Roman" w:hAnsi="Times New Roman" w:cs="Times New Roman"/>
          <w:i/>
          <w:iCs/>
          <w:lang w:val="en-US"/>
        </w:rPr>
        <w:t xml:space="preserve"> measurement</w:t>
      </w:r>
    </w:p>
    <w:p w14:paraId="6CFDE255" w14:textId="224EB874" w:rsidR="00D7348D" w:rsidRPr="00A501CB" w:rsidRDefault="00D7348D" w:rsidP="00F72643">
      <w:pPr>
        <w:spacing w:line="480" w:lineRule="auto"/>
        <w:jc w:val="both"/>
        <w:rPr>
          <w:rFonts w:ascii="Times New Roman" w:hAnsi="Times New Roman" w:cs="Times New Roman"/>
          <w:lang w:val="en-GB"/>
        </w:rPr>
      </w:pPr>
      <w:r w:rsidRPr="00A501CB">
        <w:rPr>
          <w:rFonts w:ascii="Times New Roman" w:hAnsi="Times New Roman" w:cs="Times New Roman"/>
          <w:lang w:val="en-GB"/>
        </w:rPr>
        <w:t xml:space="preserve">Cations </w:t>
      </w:r>
      <w:r w:rsidR="00607E34">
        <w:rPr>
          <w:rFonts w:ascii="Times New Roman" w:hAnsi="Times New Roman" w:cs="Times New Roman"/>
          <w:lang w:val="en-GB"/>
        </w:rPr>
        <w:t xml:space="preserve">and anions </w:t>
      </w:r>
      <w:r w:rsidRPr="00A501CB">
        <w:rPr>
          <w:rFonts w:ascii="Times New Roman" w:hAnsi="Times New Roman" w:cs="Times New Roman"/>
          <w:lang w:val="en-GB"/>
        </w:rPr>
        <w:t xml:space="preserve">were determined in the soluble fraction of the water samples, filtered using 0.45 </w:t>
      </w:r>
      <w:r w:rsidRPr="00D7348D">
        <w:rPr>
          <w:rFonts w:ascii="Times New Roman" w:hAnsi="Times New Roman" w:cs="Times New Roman"/>
        </w:rPr>
        <w:t>μ</w:t>
      </w:r>
      <w:r w:rsidRPr="00A501CB">
        <w:rPr>
          <w:rFonts w:ascii="Times New Roman" w:hAnsi="Times New Roman" w:cs="Times New Roman"/>
          <w:lang w:val="en-GB"/>
        </w:rPr>
        <w:t>m PFTE filter</w:t>
      </w:r>
      <w:r w:rsidR="00607E34">
        <w:rPr>
          <w:rFonts w:ascii="Times New Roman" w:hAnsi="Times New Roman" w:cs="Times New Roman"/>
          <w:lang w:val="en-GB"/>
        </w:rPr>
        <w:t>s</w:t>
      </w:r>
      <w:r w:rsidRPr="00A501CB">
        <w:rPr>
          <w:rFonts w:ascii="Times New Roman" w:hAnsi="Times New Roman" w:cs="Times New Roman"/>
          <w:lang w:val="en-GB"/>
        </w:rPr>
        <w:t>. Cations (NH</w:t>
      </w:r>
      <w:r w:rsidRPr="00A501CB">
        <w:rPr>
          <w:rFonts w:ascii="Times New Roman" w:hAnsi="Times New Roman" w:cs="Times New Roman"/>
          <w:vertAlign w:val="subscript"/>
          <w:lang w:val="en-GB"/>
        </w:rPr>
        <w:t>4</w:t>
      </w:r>
      <w:r w:rsidRPr="00A501CB">
        <w:rPr>
          <w:rFonts w:ascii="Times New Roman" w:hAnsi="Times New Roman" w:cs="Times New Roman"/>
          <w:vertAlign w:val="superscript"/>
          <w:lang w:val="en-GB"/>
        </w:rPr>
        <w:t>+</w:t>
      </w:r>
      <w:r w:rsidRPr="00A501CB">
        <w:rPr>
          <w:rFonts w:ascii="Times New Roman" w:hAnsi="Times New Roman" w:cs="Times New Roman"/>
          <w:lang w:val="en-GB"/>
        </w:rPr>
        <w:t>, Ca</w:t>
      </w:r>
      <w:r w:rsidRPr="00A501CB">
        <w:rPr>
          <w:rFonts w:ascii="Times New Roman" w:hAnsi="Times New Roman" w:cs="Times New Roman"/>
          <w:vertAlign w:val="superscript"/>
          <w:lang w:val="en-GB"/>
        </w:rPr>
        <w:t>2+</w:t>
      </w:r>
      <w:r w:rsidRPr="00A501CB">
        <w:rPr>
          <w:rFonts w:ascii="Times New Roman" w:hAnsi="Times New Roman" w:cs="Times New Roman"/>
          <w:lang w:val="en-GB"/>
        </w:rPr>
        <w:t>, and Na</w:t>
      </w:r>
      <w:r w:rsidRPr="00A501CB">
        <w:rPr>
          <w:rFonts w:ascii="Times New Roman" w:hAnsi="Times New Roman" w:cs="Times New Roman"/>
          <w:vertAlign w:val="superscript"/>
          <w:lang w:val="en-GB"/>
        </w:rPr>
        <w:t>+</w:t>
      </w:r>
      <w:r w:rsidRPr="00A501CB">
        <w:rPr>
          <w:rFonts w:ascii="Times New Roman" w:hAnsi="Times New Roman" w:cs="Times New Roman"/>
          <w:lang w:val="en-GB"/>
        </w:rPr>
        <w:t>) were measured using Ion chromatograph</w:t>
      </w:r>
      <w:r w:rsidR="00607E34">
        <w:rPr>
          <w:rFonts w:ascii="Times New Roman" w:hAnsi="Times New Roman" w:cs="Times New Roman"/>
          <w:lang w:val="en-GB"/>
        </w:rPr>
        <w:t xml:space="preserve"> </w:t>
      </w:r>
      <w:r w:rsidRPr="00A501CB">
        <w:rPr>
          <w:rFonts w:ascii="Times New Roman" w:hAnsi="Times New Roman" w:cs="Times New Roman"/>
          <w:lang w:val="en-GB"/>
        </w:rPr>
        <w:t>Compact IC Flex 881 and Compact IC Flex 930 (</w:t>
      </w:r>
      <w:proofErr w:type="spellStart"/>
      <w:r w:rsidRPr="00A501CB">
        <w:rPr>
          <w:rFonts w:ascii="Times New Roman" w:hAnsi="Times New Roman" w:cs="Times New Roman"/>
          <w:lang w:val="en-GB"/>
        </w:rPr>
        <w:t>Metrohm</w:t>
      </w:r>
      <w:proofErr w:type="spellEnd"/>
      <w:r w:rsidRPr="00A501CB">
        <w:rPr>
          <w:rFonts w:ascii="Times New Roman" w:hAnsi="Times New Roman" w:cs="Times New Roman"/>
          <w:lang w:val="en-GB"/>
        </w:rPr>
        <w:t xml:space="preserve"> AG, CH) equipped with a </w:t>
      </w:r>
      <w:proofErr w:type="spellStart"/>
      <w:r w:rsidRPr="00A501CB">
        <w:rPr>
          <w:rFonts w:ascii="Times New Roman" w:hAnsi="Times New Roman" w:cs="Times New Roman"/>
          <w:lang w:val="en-GB"/>
        </w:rPr>
        <w:t>Metrosep</w:t>
      </w:r>
      <w:proofErr w:type="spellEnd"/>
      <w:r w:rsidRPr="00A501CB">
        <w:rPr>
          <w:rFonts w:ascii="Times New Roman" w:hAnsi="Times New Roman" w:cs="Times New Roman"/>
          <w:lang w:val="en-GB"/>
        </w:rPr>
        <w:t xml:space="preserve"> C4 – 150/4.0 mm column (</w:t>
      </w:r>
      <w:proofErr w:type="spellStart"/>
      <w:r w:rsidRPr="00A501CB">
        <w:rPr>
          <w:rFonts w:ascii="Times New Roman" w:hAnsi="Times New Roman" w:cs="Times New Roman"/>
          <w:lang w:val="en-GB"/>
        </w:rPr>
        <w:t>Metrohm</w:t>
      </w:r>
      <w:proofErr w:type="spellEnd"/>
      <w:r w:rsidRPr="00A501CB">
        <w:rPr>
          <w:rFonts w:ascii="Times New Roman" w:hAnsi="Times New Roman" w:cs="Times New Roman"/>
          <w:lang w:val="en-GB"/>
        </w:rPr>
        <w:t xml:space="preserve"> AG) and 3 mM nitric acid as the mobile phase. The injection volume of the sample </w:t>
      </w:r>
      <w:bookmarkStart w:id="12" w:name="_Hlk134533704"/>
      <w:r w:rsidRPr="00A501CB">
        <w:rPr>
          <w:rFonts w:ascii="Times New Roman" w:hAnsi="Times New Roman" w:cs="Times New Roman"/>
          <w:lang w:val="en-GB"/>
        </w:rPr>
        <w:t>was 100 µL</w:t>
      </w:r>
      <w:bookmarkEnd w:id="12"/>
      <w:r w:rsidRPr="00A501CB">
        <w:rPr>
          <w:rFonts w:ascii="Times New Roman" w:hAnsi="Times New Roman" w:cs="Times New Roman"/>
          <w:lang w:val="en-GB"/>
        </w:rPr>
        <w:t>.</w:t>
      </w:r>
      <w:r w:rsidR="00607E34">
        <w:rPr>
          <w:rFonts w:ascii="Times New Roman" w:hAnsi="Times New Roman" w:cs="Times New Roman"/>
          <w:lang w:val="en-GB"/>
        </w:rPr>
        <w:t xml:space="preserve"> </w:t>
      </w:r>
      <w:r w:rsidRPr="00A501CB">
        <w:rPr>
          <w:rFonts w:ascii="Times New Roman" w:hAnsi="Times New Roman" w:cs="Times New Roman"/>
          <w:lang w:val="en-GB"/>
        </w:rPr>
        <w:t>Anions (Cl</w:t>
      </w:r>
      <w:r w:rsidRPr="00A501CB">
        <w:rPr>
          <w:rFonts w:ascii="Times New Roman" w:hAnsi="Times New Roman" w:cs="Times New Roman"/>
          <w:vertAlign w:val="superscript"/>
          <w:lang w:val="en-GB"/>
        </w:rPr>
        <w:t>-</w:t>
      </w:r>
      <w:r w:rsidRPr="00A501CB">
        <w:rPr>
          <w:rFonts w:ascii="Times New Roman" w:hAnsi="Times New Roman" w:cs="Times New Roman"/>
          <w:lang w:val="en-GB"/>
        </w:rPr>
        <w:t>, NO</w:t>
      </w:r>
      <w:r w:rsidRPr="00A501CB">
        <w:rPr>
          <w:rFonts w:ascii="Times New Roman" w:hAnsi="Times New Roman" w:cs="Times New Roman"/>
          <w:vertAlign w:val="subscript"/>
          <w:lang w:val="en-GB"/>
        </w:rPr>
        <w:t>2</w:t>
      </w:r>
      <w:r w:rsidRPr="00A501CB">
        <w:rPr>
          <w:rFonts w:ascii="Times New Roman" w:hAnsi="Times New Roman" w:cs="Times New Roman"/>
          <w:vertAlign w:val="superscript"/>
          <w:lang w:val="en-GB"/>
        </w:rPr>
        <w:t>-</w:t>
      </w:r>
      <w:r w:rsidRPr="00A501CB">
        <w:rPr>
          <w:rFonts w:ascii="Times New Roman" w:hAnsi="Times New Roman" w:cs="Times New Roman"/>
          <w:lang w:val="en-GB"/>
        </w:rPr>
        <w:t>, NO</w:t>
      </w:r>
      <w:r w:rsidRPr="00A501CB">
        <w:rPr>
          <w:rFonts w:ascii="Times New Roman" w:hAnsi="Times New Roman" w:cs="Times New Roman"/>
          <w:vertAlign w:val="subscript"/>
          <w:lang w:val="en-GB"/>
        </w:rPr>
        <w:t>3</w:t>
      </w:r>
      <w:r w:rsidRPr="00A501CB">
        <w:rPr>
          <w:rFonts w:ascii="Times New Roman" w:hAnsi="Times New Roman" w:cs="Times New Roman"/>
          <w:vertAlign w:val="superscript"/>
          <w:lang w:val="en-GB"/>
        </w:rPr>
        <w:t>-</w:t>
      </w:r>
      <w:r w:rsidRPr="00A501CB">
        <w:rPr>
          <w:rFonts w:ascii="Times New Roman" w:hAnsi="Times New Roman" w:cs="Times New Roman"/>
          <w:lang w:val="en-GB"/>
        </w:rPr>
        <w:t>, PO</w:t>
      </w:r>
      <w:r w:rsidRPr="00A501CB">
        <w:rPr>
          <w:rFonts w:ascii="Times New Roman" w:hAnsi="Times New Roman" w:cs="Times New Roman"/>
          <w:vertAlign w:val="subscript"/>
          <w:lang w:val="en-GB"/>
        </w:rPr>
        <w:t>4</w:t>
      </w:r>
      <w:r w:rsidRPr="00A501CB">
        <w:rPr>
          <w:rFonts w:ascii="Times New Roman" w:hAnsi="Times New Roman" w:cs="Times New Roman"/>
          <w:vertAlign w:val="superscript"/>
          <w:lang w:val="en-GB"/>
        </w:rPr>
        <w:t>3-</w:t>
      </w:r>
      <w:r w:rsidRPr="00A501CB">
        <w:rPr>
          <w:rFonts w:ascii="Times New Roman" w:hAnsi="Times New Roman" w:cs="Times New Roman"/>
          <w:lang w:val="en-GB"/>
        </w:rPr>
        <w:t>, and SO</w:t>
      </w:r>
      <w:r w:rsidRPr="00A501CB">
        <w:rPr>
          <w:rFonts w:ascii="Times New Roman" w:hAnsi="Times New Roman" w:cs="Times New Roman"/>
          <w:vertAlign w:val="subscript"/>
          <w:lang w:val="en-GB"/>
        </w:rPr>
        <w:t>4</w:t>
      </w:r>
      <w:r w:rsidRPr="00A501CB">
        <w:rPr>
          <w:rFonts w:ascii="Times New Roman" w:hAnsi="Times New Roman" w:cs="Times New Roman"/>
          <w:vertAlign w:val="superscript"/>
          <w:lang w:val="en-GB"/>
        </w:rPr>
        <w:t>2-</w:t>
      </w:r>
      <w:r w:rsidRPr="00A501CB">
        <w:rPr>
          <w:rFonts w:ascii="Times New Roman" w:hAnsi="Times New Roman" w:cs="Times New Roman"/>
          <w:lang w:val="en-GB"/>
        </w:rPr>
        <w:t>) were measured using Ion Chromatograph Compact IC 761 (</w:t>
      </w:r>
      <w:proofErr w:type="spellStart"/>
      <w:r w:rsidRPr="00A501CB">
        <w:rPr>
          <w:rFonts w:ascii="Times New Roman" w:hAnsi="Times New Roman" w:cs="Times New Roman"/>
          <w:lang w:val="en-GB"/>
        </w:rPr>
        <w:t>Metrohm</w:t>
      </w:r>
      <w:proofErr w:type="spellEnd"/>
      <w:r w:rsidRPr="00A501CB">
        <w:rPr>
          <w:rFonts w:ascii="Times New Roman" w:hAnsi="Times New Roman" w:cs="Times New Roman"/>
          <w:lang w:val="en-GB"/>
        </w:rPr>
        <w:t xml:space="preserve"> AG) using a </w:t>
      </w:r>
      <w:proofErr w:type="spellStart"/>
      <w:r w:rsidRPr="00A501CB">
        <w:rPr>
          <w:rFonts w:ascii="Times New Roman" w:hAnsi="Times New Roman" w:cs="Times New Roman"/>
          <w:lang w:val="en-GB"/>
        </w:rPr>
        <w:t>Metrosep</w:t>
      </w:r>
      <w:proofErr w:type="spellEnd"/>
      <w:r w:rsidRPr="00A501CB">
        <w:rPr>
          <w:rFonts w:ascii="Times New Roman" w:hAnsi="Times New Roman" w:cs="Times New Roman"/>
          <w:lang w:val="en-GB"/>
        </w:rPr>
        <w:t xml:space="preserve"> A Supp 5, 150/4.0 mm column. The first mobile phase consisted of 3.2 mM sodium carbonate, 1 mM sodium bicarbonate, and 1% (v/v) acetone. The second mobile phase consisted of 0.5 mM orthophosphoric acid and 1% (v/v) acetone. The injection volume of the sample was 20 µL.</w:t>
      </w:r>
    </w:p>
    <w:p w14:paraId="777CB95E" w14:textId="0FCEB072" w:rsidR="00D7348D" w:rsidRPr="00D7348D" w:rsidRDefault="00A91793" w:rsidP="00F72643">
      <w:pPr>
        <w:spacing w:line="480" w:lineRule="auto"/>
        <w:jc w:val="both"/>
        <w:rPr>
          <w:rFonts w:ascii="Times New Roman" w:hAnsi="Times New Roman" w:cs="Times New Roman"/>
          <w:b/>
          <w:bCs/>
          <w:lang w:val="en-US"/>
        </w:rPr>
      </w:pPr>
      <w:r>
        <w:rPr>
          <w:rFonts w:ascii="Times New Roman" w:hAnsi="Times New Roman" w:cs="Times New Roman"/>
          <w:lang w:val="en-GB"/>
        </w:rPr>
        <w:t xml:space="preserve">Elements </w:t>
      </w:r>
      <w:r w:rsidR="00D7348D" w:rsidRPr="00A501CB">
        <w:rPr>
          <w:rFonts w:ascii="Times New Roman" w:hAnsi="Times New Roman" w:cs="Times New Roman"/>
          <w:lang w:val="en-GB"/>
        </w:rPr>
        <w:t>w</w:t>
      </w:r>
      <w:r>
        <w:rPr>
          <w:rFonts w:ascii="Times New Roman" w:hAnsi="Times New Roman" w:cs="Times New Roman"/>
          <w:lang w:val="en-GB"/>
        </w:rPr>
        <w:t>ere</w:t>
      </w:r>
      <w:r w:rsidR="00D7348D" w:rsidRPr="00A501CB">
        <w:rPr>
          <w:rFonts w:ascii="Times New Roman" w:hAnsi="Times New Roman" w:cs="Times New Roman"/>
          <w:lang w:val="en-GB"/>
        </w:rPr>
        <w:t xml:space="preserve"> measured using Optima 5300 DV Inductively Coupled Plasma Optical Emission Spectroscopy (ICP-OES) (Perkin Elmer, US) with argon as the carrier gas. An internal standard of Yttrium (Y) (</w:t>
      </w:r>
      <w:proofErr w:type="spellStart"/>
      <w:r w:rsidR="00D7348D" w:rsidRPr="00A501CB">
        <w:rPr>
          <w:rFonts w:ascii="Times New Roman" w:hAnsi="Times New Roman" w:cs="Times New Roman"/>
          <w:lang w:val="en-GB"/>
        </w:rPr>
        <w:t>Fluka</w:t>
      </w:r>
      <w:proofErr w:type="spellEnd"/>
      <w:r w:rsidR="00D7348D" w:rsidRPr="00A501CB">
        <w:rPr>
          <w:rFonts w:ascii="Times New Roman" w:hAnsi="Times New Roman" w:cs="Times New Roman"/>
          <w:lang w:val="en-GB"/>
        </w:rPr>
        <w:t>, CH) was used.</w:t>
      </w:r>
    </w:p>
    <w:p w14:paraId="6203DCA3" w14:textId="77777777" w:rsidR="00D7348D" w:rsidRPr="00D7348D" w:rsidRDefault="00D7348D" w:rsidP="00F72643">
      <w:pPr>
        <w:spacing w:line="480" w:lineRule="auto"/>
        <w:jc w:val="both"/>
        <w:rPr>
          <w:rFonts w:ascii="Times New Roman" w:hAnsi="Times New Roman" w:cs="Times New Roman"/>
          <w:b/>
          <w:bCs/>
          <w:lang w:val="en-US"/>
        </w:rPr>
      </w:pPr>
    </w:p>
    <w:p w14:paraId="56D7C0B1" w14:textId="77777777" w:rsidR="00D7348D" w:rsidRPr="00D7348D" w:rsidRDefault="00D7348D" w:rsidP="00F72643">
      <w:pPr>
        <w:spacing w:line="480" w:lineRule="auto"/>
        <w:jc w:val="both"/>
        <w:rPr>
          <w:rFonts w:ascii="Times New Roman" w:hAnsi="Times New Roman" w:cs="Times New Roman"/>
          <w:b/>
          <w:bCs/>
          <w:lang w:val="en-US"/>
        </w:rPr>
      </w:pPr>
    </w:p>
    <w:p w14:paraId="680E824D" w14:textId="77777777" w:rsidR="009322DA" w:rsidRPr="00D7348D" w:rsidRDefault="009322DA" w:rsidP="00F72643">
      <w:pPr>
        <w:spacing w:line="480" w:lineRule="auto"/>
        <w:jc w:val="both"/>
        <w:rPr>
          <w:rFonts w:ascii="Times New Roman" w:hAnsi="Times New Roman" w:cs="Times New Roman"/>
          <w:b/>
          <w:bCs/>
          <w:lang w:val="en-US"/>
        </w:rPr>
      </w:pPr>
    </w:p>
    <w:p w14:paraId="275FA1C1" w14:textId="05003F34" w:rsidR="00107136" w:rsidRPr="00D7348D" w:rsidRDefault="00107136" w:rsidP="00F72643">
      <w:pPr>
        <w:spacing w:line="480" w:lineRule="auto"/>
        <w:jc w:val="both"/>
        <w:rPr>
          <w:rFonts w:ascii="Times New Roman" w:hAnsi="Times New Roman" w:cs="Times New Roman"/>
          <w:b/>
          <w:bCs/>
          <w:lang w:val="en-US"/>
        </w:rPr>
      </w:pPr>
    </w:p>
    <w:p w14:paraId="75855646" w14:textId="174BB7F7" w:rsidR="009322DA" w:rsidRPr="00D7348D" w:rsidRDefault="009322DA" w:rsidP="00F72643">
      <w:pPr>
        <w:jc w:val="both"/>
        <w:rPr>
          <w:rFonts w:ascii="Times New Roman" w:hAnsi="Times New Roman" w:cs="Times New Roman"/>
          <w:b/>
          <w:bCs/>
          <w:lang w:val="en-US"/>
        </w:rPr>
      </w:pPr>
      <w:r w:rsidRPr="00D7348D">
        <w:rPr>
          <w:rFonts w:ascii="Times New Roman" w:hAnsi="Times New Roman" w:cs="Times New Roman"/>
          <w:b/>
          <w:bCs/>
          <w:lang w:val="en-US"/>
        </w:rPr>
        <w:br w:type="page"/>
      </w:r>
    </w:p>
    <w:p w14:paraId="042AAC38" w14:textId="2385C25A" w:rsidR="00920938" w:rsidRPr="00D7348D" w:rsidRDefault="00920938" w:rsidP="00F72643">
      <w:pPr>
        <w:spacing w:line="480" w:lineRule="auto"/>
        <w:jc w:val="both"/>
        <w:rPr>
          <w:rFonts w:ascii="Times New Roman" w:hAnsi="Times New Roman" w:cs="Times New Roman"/>
          <w:lang w:val="en-US"/>
        </w:rPr>
      </w:pPr>
      <w:r w:rsidRPr="00D7348D">
        <w:rPr>
          <w:rFonts w:ascii="Times New Roman" w:hAnsi="Times New Roman" w:cs="Times New Roman"/>
          <w:b/>
          <w:bCs/>
          <w:lang w:val="en-US"/>
        </w:rPr>
        <w:lastRenderedPageBreak/>
        <w:t>Table S</w:t>
      </w:r>
      <w:r w:rsidR="00107136" w:rsidRPr="00D7348D">
        <w:rPr>
          <w:rFonts w:ascii="Times New Roman" w:hAnsi="Times New Roman" w:cs="Times New Roman"/>
          <w:b/>
          <w:bCs/>
          <w:lang w:val="en-US"/>
        </w:rPr>
        <w:t>2 -</w:t>
      </w:r>
      <w:r w:rsidRPr="00D7348D">
        <w:rPr>
          <w:rFonts w:ascii="Times New Roman" w:hAnsi="Times New Roman" w:cs="Times New Roman"/>
          <w:b/>
          <w:bCs/>
          <w:lang w:val="en-US"/>
        </w:rPr>
        <w:t xml:space="preserve"> </w:t>
      </w:r>
      <w:r w:rsidRPr="00D7348D">
        <w:rPr>
          <w:rFonts w:ascii="Times New Roman" w:hAnsi="Times New Roman" w:cs="Times New Roman"/>
          <w:lang w:val="en-US"/>
        </w:rPr>
        <w:t>Evaluation of the Mn speciation measurement</w:t>
      </w:r>
      <w:r w:rsidR="001A65ED">
        <w:rPr>
          <w:rFonts w:ascii="Times New Roman" w:hAnsi="Times New Roman" w:cs="Times New Roman"/>
          <w:lang w:val="en-US"/>
        </w:rPr>
        <w:t xml:space="preserve"> with </w:t>
      </w:r>
      <w:r w:rsidR="001A65ED" w:rsidRPr="001A65ED">
        <w:rPr>
          <w:rFonts w:ascii="Times New Roman" w:hAnsi="Times New Roman" w:cs="Times New Roman"/>
          <w:lang w:val="en-US"/>
        </w:rPr>
        <w:t>Inductively Coupled Plasma Optical Emission Spectroscopy (ICP-OES)</w:t>
      </w:r>
      <w:r w:rsidRPr="00D7348D">
        <w:rPr>
          <w:rFonts w:ascii="Times New Roman" w:hAnsi="Times New Roman" w:cs="Times New Roman"/>
          <w:lang w:val="en-US"/>
        </w:rPr>
        <w:t xml:space="preserve">.  </w:t>
      </w:r>
    </w:p>
    <w:p w14:paraId="66EE224A" w14:textId="2142C2A6" w:rsidR="00920938" w:rsidRPr="00D7348D" w:rsidRDefault="00C91147" w:rsidP="00E105E9">
      <w:pPr>
        <w:spacing w:line="480" w:lineRule="auto"/>
        <w:jc w:val="center"/>
        <w:rPr>
          <w:rFonts w:ascii="Times New Roman" w:hAnsi="Times New Roman" w:cs="Times New Roman"/>
          <w:lang w:val="en-GB"/>
        </w:rPr>
      </w:pPr>
      <w:r w:rsidRPr="00C91147">
        <w:rPr>
          <w:noProof/>
        </w:rPr>
        <w:drawing>
          <wp:inline distT="0" distB="0" distL="0" distR="0" wp14:anchorId="54B70388" wp14:editId="25163C62">
            <wp:extent cx="5731510" cy="2058670"/>
            <wp:effectExtent l="0" t="0" r="2540" b="0"/>
            <wp:docPr id="17423958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058670"/>
                    </a:xfrm>
                    <a:prstGeom prst="rect">
                      <a:avLst/>
                    </a:prstGeom>
                    <a:noFill/>
                    <a:ln>
                      <a:noFill/>
                    </a:ln>
                  </pic:spPr>
                </pic:pic>
              </a:graphicData>
            </a:graphic>
          </wp:inline>
        </w:drawing>
      </w:r>
    </w:p>
    <w:p w14:paraId="1B3069ED" w14:textId="77777777" w:rsidR="001F6494" w:rsidRPr="00D7348D" w:rsidRDefault="001F6494" w:rsidP="00F72643">
      <w:pPr>
        <w:spacing w:line="480" w:lineRule="auto"/>
        <w:jc w:val="both"/>
        <w:rPr>
          <w:rFonts w:ascii="Times New Roman" w:hAnsi="Times New Roman" w:cs="Times New Roman"/>
          <w:b/>
          <w:bCs/>
          <w:lang w:val="en-GB"/>
        </w:rPr>
      </w:pPr>
    </w:p>
    <w:p w14:paraId="1550726D" w14:textId="51C8E8A4" w:rsidR="00BF0CAE" w:rsidRPr="00D7348D" w:rsidRDefault="00BF0CAE" w:rsidP="00F72643">
      <w:pPr>
        <w:spacing w:line="480" w:lineRule="auto"/>
        <w:jc w:val="both"/>
        <w:rPr>
          <w:rFonts w:ascii="Times New Roman" w:hAnsi="Times New Roman" w:cs="Times New Roman"/>
          <w:b/>
          <w:bCs/>
          <w:lang w:val="en-GB"/>
        </w:rPr>
      </w:pPr>
      <w:r w:rsidRPr="00D7348D">
        <w:rPr>
          <w:rFonts w:ascii="Times New Roman" w:hAnsi="Times New Roman" w:cs="Times New Roman"/>
          <w:b/>
          <w:bCs/>
          <w:lang w:val="en-GB"/>
        </w:rPr>
        <w:t>Materials and Methods for Table S</w:t>
      </w:r>
      <w:r w:rsidR="00107136" w:rsidRPr="00D7348D">
        <w:rPr>
          <w:rFonts w:ascii="Times New Roman" w:hAnsi="Times New Roman" w:cs="Times New Roman"/>
          <w:b/>
          <w:bCs/>
          <w:lang w:val="en-GB"/>
        </w:rPr>
        <w:t>2</w:t>
      </w:r>
    </w:p>
    <w:p w14:paraId="4A42880E" w14:textId="27E8D780" w:rsidR="00BF0CAE" w:rsidRPr="00D7348D" w:rsidRDefault="00BF0CAE" w:rsidP="00F72643">
      <w:pPr>
        <w:spacing w:line="480" w:lineRule="auto"/>
        <w:jc w:val="both"/>
        <w:rPr>
          <w:rFonts w:ascii="Times New Roman" w:hAnsi="Times New Roman" w:cs="Times New Roman"/>
          <w:i/>
          <w:iCs/>
          <w:lang w:val="en-US"/>
        </w:rPr>
      </w:pPr>
      <w:r w:rsidRPr="00D7348D">
        <w:rPr>
          <w:rFonts w:ascii="Times New Roman" w:hAnsi="Times New Roman" w:cs="Times New Roman"/>
          <w:i/>
          <w:iCs/>
          <w:lang w:val="en-US"/>
        </w:rPr>
        <w:t>Manganese oxidation state characterization</w:t>
      </w:r>
    </w:p>
    <w:p w14:paraId="756A4D5C" w14:textId="0F7DDD00" w:rsidR="00BF0CAE" w:rsidRPr="00D7348D" w:rsidRDefault="00BF0CAE" w:rsidP="00F72643">
      <w:pPr>
        <w:spacing w:line="480" w:lineRule="auto"/>
        <w:jc w:val="both"/>
        <w:rPr>
          <w:rFonts w:ascii="Times New Roman" w:hAnsi="Times New Roman" w:cs="Times New Roman"/>
          <w:lang w:val="en-US"/>
        </w:rPr>
      </w:pPr>
      <w:r w:rsidRPr="00D7348D">
        <w:rPr>
          <w:rFonts w:ascii="Times New Roman" w:hAnsi="Times New Roman" w:cs="Times New Roman"/>
          <w:lang w:val="en-US"/>
        </w:rPr>
        <w:t>As a method development, four Mn salts (Table S</w:t>
      </w:r>
      <w:r w:rsidR="0099140B" w:rsidRPr="00D7348D">
        <w:rPr>
          <w:rFonts w:ascii="Times New Roman" w:hAnsi="Times New Roman" w:cs="Times New Roman"/>
          <w:lang w:val="en-US"/>
        </w:rPr>
        <w:t>2</w:t>
      </w:r>
      <w:r w:rsidRPr="00D7348D">
        <w:rPr>
          <w:rFonts w:ascii="Times New Roman" w:hAnsi="Times New Roman" w:cs="Times New Roman"/>
          <w:lang w:val="en-US"/>
        </w:rPr>
        <w:t>)</w:t>
      </w:r>
      <w:r w:rsidR="001A6E72">
        <w:rPr>
          <w:rFonts w:ascii="Times New Roman" w:hAnsi="Times New Roman" w:cs="Times New Roman"/>
          <w:lang w:val="en-US"/>
        </w:rPr>
        <w:t xml:space="preserve"> were</w:t>
      </w:r>
      <w:r w:rsidRPr="00D7348D">
        <w:rPr>
          <w:rFonts w:ascii="Times New Roman" w:hAnsi="Times New Roman" w:cs="Times New Roman"/>
          <w:lang w:val="en-US"/>
        </w:rPr>
        <w:t xml:space="preserve"> tested based on their Mn oxidation state solubility in nitric acid (HNO</w:t>
      </w:r>
      <w:r w:rsidRPr="00D7348D">
        <w:rPr>
          <w:rFonts w:ascii="Times New Roman" w:hAnsi="Times New Roman" w:cs="Times New Roman"/>
          <w:vertAlign w:val="subscript"/>
          <w:lang w:val="en-US"/>
        </w:rPr>
        <w:t>3</w:t>
      </w:r>
      <w:r w:rsidRPr="00D7348D">
        <w:rPr>
          <w:rFonts w:ascii="Times New Roman" w:hAnsi="Times New Roman" w:cs="Times New Roman"/>
          <w:lang w:val="en-US"/>
        </w:rPr>
        <w:t>). Mn(II) in manganese chloride (MnCl</w:t>
      </w:r>
      <w:r w:rsidRPr="00D7348D">
        <w:rPr>
          <w:rFonts w:ascii="Times New Roman" w:hAnsi="Times New Roman" w:cs="Times New Roman"/>
          <w:vertAlign w:val="subscript"/>
          <w:lang w:val="en-US"/>
        </w:rPr>
        <w:t>2</w:t>
      </w:r>
      <w:r w:rsidRPr="00D7348D">
        <w:rPr>
          <w:rFonts w:ascii="Times New Roman" w:hAnsi="Times New Roman" w:cs="Times New Roman"/>
          <w:lang w:val="en-US"/>
        </w:rPr>
        <w:t>) and manganese carbonate (MnCO</w:t>
      </w:r>
      <w:r w:rsidRPr="00D7348D">
        <w:rPr>
          <w:rFonts w:ascii="Times New Roman" w:hAnsi="Times New Roman" w:cs="Times New Roman"/>
          <w:vertAlign w:val="subscript"/>
          <w:lang w:val="en-US"/>
        </w:rPr>
        <w:t>3</w:t>
      </w:r>
      <w:r w:rsidRPr="00D7348D">
        <w:rPr>
          <w:rFonts w:ascii="Times New Roman" w:hAnsi="Times New Roman" w:cs="Times New Roman"/>
          <w:lang w:val="en-US"/>
        </w:rPr>
        <w:t xml:space="preserve">) should be soluble or become soluble in </w:t>
      </w:r>
      <w:r w:rsidR="001A6E72">
        <w:rPr>
          <w:rFonts w:ascii="Times New Roman" w:hAnsi="Times New Roman" w:cs="Times New Roman"/>
          <w:lang w:val="en-US"/>
        </w:rPr>
        <w:t xml:space="preserve">the </w:t>
      </w:r>
      <w:r w:rsidRPr="00D7348D">
        <w:rPr>
          <w:rFonts w:ascii="Times New Roman" w:hAnsi="Times New Roman" w:cs="Times New Roman"/>
          <w:lang w:val="en-US"/>
        </w:rPr>
        <w:t>acid of HNO</w:t>
      </w:r>
      <w:r w:rsidRPr="00D7348D">
        <w:rPr>
          <w:rFonts w:ascii="Times New Roman" w:hAnsi="Times New Roman" w:cs="Times New Roman"/>
          <w:vertAlign w:val="subscript"/>
          <w:lang w:val="en-US"/>
        </w:rPr>
        <w:t>3</w:t>
      </w:r>
      <w:r w:rsidRPr="00D7348D">
        <w:rPr>
          <w:rFonts w:ascii="Times New Roman" w:hAnsi="Times New Roman" w:cs="Times New Roman"/>
          <w:lang w:val="en-US"/>
        </w:rPr>
        <w:t xml:space="preserve"> 1 M. Mn in Mn</w:t>
      </w:r>
      <w:r w:rsidRPr="00D7348D">
        <w:rPr>
          <w:rFonts w:ascii="Times New Roman" w:hAnsi="Times New Roman" w:cs="Times New Roman"/>
          <w:vertAlign w:val="subscript"/>
          <w:lang w:val="en-US"/>
        </w:rPr>
        <w:t>3</w:t>
      </w:r>
      <w:r w:rsidRPr="00D7348D">
        <w:rPr>
          <w:rFonts w:ascii="Times New Roman" w:hAnsi="Times New Roman" w:cs="Times New Roman"/>
          <w:lang w:val="en-US"/>
        </w:rPr>
        <w:t>O</w:t>
      </w:r>
      <w:r w:rsidRPr="00D7348D">
        <w:rPr>
          <w:rFonts w:ascii="Times New Roman" w:hAnsi="Times New Roman" w:cs="Times New Roman"/>
          <w:vertAlign w:val="subscript"/>
          <w:lang w:val="en-US"/>
        </w:rPr>
        <w:t>4</w:t>
      </w:r>
      <w:r w:rsidRPr="00D7348D">
        <w:rPr>
          <w:rFonts w:ascii="Times New Roman" w:hAnsi="Times New Roman" w:cs="Times New Roman"/>
          <w:lang w:val="en-US"/>
        </w:rPr>
        <w:t xml:space="preserve"> shall be partially soluble as it contains Mn(II) and Mn(III) speciation, while Mn in MnO</w:t>
      </w:r>
      <w:r w:rsidRPr="00D7348D">
        <w:rPr>
          <w:rFonts w:ascii="Times New Roman" w:hAnsi="Times New Roman" w:cs="Times New Roman"/>
          <w:vertAlign w:val="subscript"/>
          <w:lang w:val="en-US"/>
        </w:rPr>
        <w:t>2</w:t>
      </w:r>
      <w:r w:rsidRPr="00D7348D">
        <w:rPr>
          <w:rFonts w:ascii="Times New Roman" w:hAnsi="Times New Roman" w:cs="Times New Roman"/>
          <w:lang w:val="en-US"/>
        </w:rPr>
        <w:t xml:space="preserve"> should not be soluble in HNO</w:t>
      </w:r>
      <w:r w:rsidRPr="00D7348D">
        <w:rPr>
          <w:rFonts w:ascii="Times New Roman" w:hAnsi="Times New Roman" w:cs="Times New Roman"/>
          <w:vertAlign w:val="subscript"/>
          <w:lang w:val="en-US"/>
        </w:rPr>
        <w:t>3</w:t>
      </w:r>
      <w:r w:rsidRPr="00D7348D">
        <w:rPr>
          <w:rFonts w:ascii="Times New Roman" w:hAnsi="Times New Roman" w:cs="Times New Roman"/>
          <w:lang w:val="en-US"/>
        </w:rPr>
        <w:t xml:space="preserve"> 1 M and become soluble with the assist of microwave digestion using of HNO</w:t>
      </w:r>
      <w:r w:rsidRPr="00D7348D">
        <w:rPr>
          <w:rFonts w:ascii="Times New Roman" w:hAnsi="Times New Roman" w:cs="Times New Roman"/>
          <w:vertAlign w:val="subscript"/>
          <w:lang w:val="en-US"/>
        </w:rPr>
        <w:t>3</w:t>
      </w:r>
      <w:r w:rsidRPr="00D7348D">
        <w:rPr>
          <w:rFonts w:ascii="Times New Roman" w:hAnsi="Times New Roman" w:cs="Times New Roman"/>
          <w:lang w:val="en-US"/>
        </w:rPr>
        <w:t xml:space="preserve"> and hydrogen peroxide (H</w:t>
      </w:r>
      <w:r w:rsidRPr="00D7348D">
        <w:rPr>
          <w:rFonts w:ascii="Times New Roman" w:hAnsi="Times New Roman" w:cs="Times New Roman"/>
          <w:vertAlign w:val="subscript"/>
          <w:lang w:val="en-US"/>
        </w:rPr>
        <w:t>2</w:t>
      </w:r>
      <w:r w:rsidRPr="00D7348D">
        <w:rPr>
          <w:rFonts w:ascii="Times New Roman" w:hAnsi="Times New Roman" w:cs="Times New Roman"/>
          <w:lang w:val="en-US"/>
        </w:rPr>
        <w:t>O</w:t>
      </w:r>
      <w:r w:rsidRPr="00D7348D">
        <w:rPr>
          <w:rFonts w:ascii="Times New Roman" w:hAnsi="Times New Roman" w:cs="Times New Roman"/>
          <w:vertAlign w:val="subscript"/>
          <w:lang w:val="en-US"/>
        </w:rPr>
        <w:t>2</w:t>
      </w:r>
      <w:r w:rsidRPr="00D7348D">
        <w:rPr>
          <w:rFonts w:ascii="Times New Roman" w:hAnsi="Times New Roman" w:cs="Times New Roman"/>
          <w:lang w:val="en-US"/>
        </w:rPr>
        <w:t>) (Characteristic Reactions of Manganese (Mn</w:t>
      </w:r>
      <w:r w:rsidRPr="00D7348D">
        <w:rPr>
          <w:rFonts w:ascii="Times New Roman" w:hAnsi="Times New Roman" w:cs="Times New Roman"/>
          <w:vertAlign w:val="superscript"/>
          <w:lang w:val="en-US"/>
        </w:rPr>
        <w:t>2+</w:t>
      </w:r>
      <w:r w:rsidRPr="00D7348D">
        <w:rPr>
          <w:rFonts w:ascii="Times New Roman" w:hAnsi="Times New Roman" w:cs="Times New Roman"/>
          <w:lang w:val="en-US"/>
        </w:rPr>
        <w:t xml:space="preserve">), 2020 and </w:t>
      </w:r>
      <w:r w:rsidRPr="00D7348D">
        <w:rPr>
          <w:rFonts w:ascii="Times New Roman" w:hAnsi="Times New Roman" w:cs="Times New Roman"/>
          <w:lang w:val="en-US"/>
        </w:rPr>
        <w:fldChar w:fldCharType="begin" w:fldLock="1"/>
      </w:r>
      <w:r w:rsidR="001A6E72">
        <w:rPr>
          <w:rFonts w:ascii="Times New Roman" w:hAnsi="Times New Roman" w:cs="Times New Roman"/>
          <w:lang w:val="en-US"/>
        </w:rPr>
        <w:instrText xml:space="preserve"> ADDIN ZOTERO_ITEM CSL_CITATION {"citationID":"IfyIu0dc","properties":{"formattedCitation":"(Neaman et al., 2004)","plainCitation":"(Neaman et al., 2004)","noteIndex":0},"citationItems":[{"id":"kODyvCN3/2qXHijRq","uris":["http://www.mendeley.com/documents/?uuid=c4b94d79-b8fe-401e-b068-aae2c9ad6f37"],"itemData":{"DOI":"10.1046/j.1351-0754.2003.0545.x","ISSN":"13510754","abstract":"Hydroxylamine hydrochloride (NH2OH-HCl) and hydrogen peroxide (H2O2) have been used in the past for selective dissolution of manganese oxide minerals. The methods reported, however, give poor recoveries. We tried to improve the methods in this respect. By stoichiometry, incomplete dissolution of Mn oxides is due to the lack of NH 2OH-HCl added or to the lack of acid added in the case of H 2O2 treatment. By increasing the amount of solution for a given amount of solid in the case of NH2OH-HCl and by increasing the acid concentration in the case of H2O2 treatment, we obtained rapid and complete dissolution of synthetic Mn oxides. The dissolution of natural samples, however, was slower than that of synthetic ones. Based on the results obtained, the improved methods are: (i) 0.1 M NH2OH-HCl, non-acidified, 2 hours' stirring, and 1 g solid in 2 litres solution; (ii) 30% H2O2 in 0.5 M nitric acid, 0.5 hours' stirring, and 1 g solid in 1 litre solution. The improved methods achieved almost complete release of manganese from samples without decreasing the selectivity of dissolution.","author":[{"dropping-particle":"","family":"Neaman","given":"A.","non-dropping-particle":"","parse-names":false,"suffix":""},{"dropping-particle":"","family":"Waller","given":"B.","non-dropping-particle":"","parse-names":false,"suffix":""},{"dropping-particle":"","family":"Mouélé","given":"F.","non-dropping-particle":"","parse-names":false,"suffix":""},{"dropping-particle":"","family":"Trolard","given":"F.","non-dropping-particle":"","parse-names":false,"suffix":""},{"dropping-particle":"","family":"Bourrié","given":"G.","non-dropping-particle":"","parse-names":false,"suffix":""}],"container-title":"European Journal of Soil Science","id":"ITEM-1","issued":{"date-parts":[["2004"]]},"page":"47-54","title":"Improved methods for selective dissolution of manganese oxides from soils and rocks","type":"article-journal","volume":"55"}}],"schema":"https://github.com/citation-style-language/schema/raw/master/csl-citation.json"} </w:instrText>
      </w:r>
      <w:r w:rsidRPr="00D7348D">
        <w:rPr>
          <w:rFonts w:ascii="Times New Roman" w:hAnsi="Times New Roman" w:cs="Times New Roman"/>
          <w:lang w:val="en-US"/>
        </w:rPr>
        <w:fldChar w:fldCharType="separate"/>
      </w:r>
      <w:r w:rsidR="00DB10A7" w:rsidRPr="00D7348D">
        <w:rPr>
          <w:rFonts w:ascii="Times New Roman" w:hAnsi="Times New Roman" w:cs="Times New Roman"/>
          <w:lang w:val="en-GB"/>
        </w:rPr>
        <w:t>Neaman et al., 2004)</w:t>
      </w:r>
      <w:r w:rsidRPr="00D7348D">
        <w:rPr>
          <w:rFonts w:ascii="Times New Roman" w:hAnsi="Times New Roman" w:cs="Times New Roman"/>
          <w:lang w:val="en-US"/>
        </w:rPr>
        <w:fldChar w:fldCharType="end"/>
      </w:r>
      <w:r w:rsidRPr="00D7348D">
        <w:rPr>
          <w:rFonts w:ascii="Times New Roman" w:hAnsi="Times New Roman" w:cs="Times New Roman"/>
          <w:lang w:val="en-US"/>
        </w:rPr>
        <w:t xml:space="preserve">.   </w:t>
      </w:r>
    </w:p>
    <w:p w14:paraId="7CA7DB1D" w14:textId="77777777" w:rsidR="00BF0CAE" w:rsidRPr="00D7348D" w:rsidRDefault="00BF0CAE" w:rsidP="00F72643">
      <w:pPr>
        <w:spacing w:line="480" w:lineRule="auto"/>
        <w:jc w:val="both"/>
        <w:rPr>
          <w:rFonts w:ascii="Times New Roman" w:hAnsi="Times New Roman" w:cs="Times New Roman"/>
          <w:lang w:val="en-US"/>
        </w:rPr>
      </w:pPr>
    </w:p>
    <w:p w14:paraId="1206F716" w14:textId="77777777" w:rsidR="001C4B53" w:rsidRPr="00D7348D" w:rsidRDefault="001C4B53" w:rsidP="00F72643">
      <w:pPr>
        <w:jc w:val="both"/>
        <w:rPr>
          <w:rFonts w:ascii="Times New Roman" w:hAnsi="Times New Roman" w:cs="Times New Roman"/>
          <w:b/>
          <w:bCs/>
          <w:lang w:val="en-US"/>
        </w:rPr>
      </w:pPr>
      <w:r w:rsidRPr="00D7348D">
        <w:rPr>
          <w:rFonts w:ascii="Times New Roman" w:hAnsi="Times New Roman" w:cs="Times New Roman"/>
          <w:b/>
          <w:bCs/>
          <w:lang w:val="en-US"/>
        </w:rPr>
        <w:br w:type="page"/>
      </w:r>
    </w:p>
    <w:p w14:paraId="27CDEF50" w14:textId="25DD6873" w:rsidR="001C4B53" w:rsidRDefault="001C4B53" w:rsidP="00B90883">
      <w:pPr>
        <w:widowControl w:val="0"/>
        <w:autoSpaceDE w:val="0"/>
        <w:autoSpaceDN w:val="0"/>
        <w:adjustRightInd w:val="0"/>
        <w:spacing w:line="360" w:lineRule="auto"/>
        <w:ind w:left="480" w:hanging="480"/>
        <w:rPr>
          <w:rFonts w:ascii="Times New Roman" w:hAnsi="Times New Roman" w:cs="Times New Roman"/>
          <w:b/>
          <w:bCs/>
          <w:lang w:val="en-US"/>
        </w:rPr>
      </w:pPr>
      <w:r w:rsidRPr="00D7348D">
        <w:rPr>
          <w:rFonts w:ascii="Times New Roman" w:hAnsi="Times New Roman" w:cs="Times New Roman"/>
          <w:b/>
          <w:bCs/>
          <w:lang w:val="en-US"/>
        </w:rPr>
        <w:lastRenderedPageBreak/>
        <w:t>References:</w:t>
      </w:r>
    </w:p>
    <w:p w14:paraId="39FCDD64" w14:textId="77777777" w:rsidR="00B90883" w:rsidRPr="00D7348D" w:rsidRDefault="00B90883" w:rsidP="00B90883">
      <w:pPr>
        <w:widowControl w:val="0"/>
        <w:autoSpaceDE w:val="0"/>
        <w:autoSpaceDN w:val="0"/>
        <w:adjustRightInd w:val="0"/>
        <w:spacing w:line="360" w:lineRule="auto"/>
        <w:ind w:left="480" w:hanging="480"/>
        <w:rPr>
          <w:rFonts w:ascii="Times New Roman" w:hAnsi="Times New Roman" w:cs="Times New Roman"/>
          <w:b/>
          <w:bCs/>
          <w:lang w:val="en-US"/>
        </w:rPr>
      </w:pPr>
    </w:p>
    <w:p w14:paraId="0CD1ABA9" w14:textId="77777777" w:rsidR="001A6E72" w:rsidRPr="00DE31B8" w:rsidRDefault="005F75B3" w:rsidP="00B90883">
      <w:pPr>
        <w:pStyle w:val="Bibliography"/>
        <w:spacing w:line="360" w:lineRule="auto"/>
        <w:rPr>
          <w:rFonts w:ascii="Times New Roman" w:hAnsi="Times New Roman" w:cs="Times New Roman"/>
          <w:lang w:val="en-GB"/>
        </w:rPr>
      </w:pPr>
      <w:r w:rsidRPr="001A6E72">
        <w:rPr>
          <w:rFonts w:ascii="Times New Roman" w:hAnsi="Times New Roman" w:cs="Times New Roman"/>
          <w:u w:val="single"/>
          <w:lang w:val="en-US"/>
        </w:rPr>
        <w:fldChar w:fldCharType="begin" w:fldLock="1"/>
      </w:r>
      <w:r w:rsidR="00DB10A7" w:rsidRPr="001A6E72">
        <w:rPr>
          <w:rFonts w:ascii="Times New Roman" w:hAnsi="Times New Roman" w:cs="Times New Roman"/>
          <w:u w:val="single"/>
          <w:lang w:val="en-US"/>
        </w:rPr>
        <w:instrText xml:space="preserve"> ADDIN ZOTERO_BIBL {"uncited":[],"omitted":[],"custom":[]} CSL_BIBLIOGRAPHY </w:instrText>
      </w:r>
      <w:r w:rsidRPr="001A6E72">
        <w:rPr>
          <w:rFonts w:ascii="Times New Roman" w:hAnsi="Times New Roman" w:cs="Times New Roman"/>
          <w:u w:val="single"/>
          <w:lang w:val="en-US"/>
        </w:rPr>
        <w:fldChar w:fldCharType="separate"/>
      </w:r>
      <w:r w:rsidR="001A6E72" w:rsidRPr="00DE31B8">
        <w:rPr>
          <w:rFonts w:ascii="Times New Roman" w:hAnsi="Times New Roman" w:cs="Times New Roman"/>
          <w:lang w:val="en-GB"/>
        </w:rPr>
        <w:t>Heduit, A., Thevenot, D., 1989. Relation between redox potential and oxygen levels in activated-sludge reactors. Water Science and Technology 21, 947–956.</w:t>
      </w:r>
    </w:p>
    <w:p w14:paraId="62B31F93" w14:textId="77777777" w:rsidR="001A6E72" w:rsidRPr="00DE31B8" w:rsidRDefault="001A6E72" w:rsidP="00B90883">
      <w:pPr>
        <w:pStyle w:val="Bibliography"/>
        <w:spacing w:line="360" w:lineRule="auto"/>
        <w:rPr>
          <w:rFonts w:ascii="Times New Roman" w:hAnsi="Times New Roman" w:cs="Times New Roman"/>
          <w:lang w:val="en-GB"/>
        </w:rPr>
      </w:pPr>
      <w:r w:rsidRPr="00DE31B8">
        <w:rPr>
          <w:rFonts w:ascii="Times New Roman" w:hAnsi="Times New Roman" w:cs="Times New Roman"/>
          <w:lang w:val="en-GB"/>
        </w:rPr>
        <w:t>James, C.N., Copeland, R.C., Lytle, D.A., 2004. Relationships Between Oxidation-Reduction  Potential, Oxidant, and pH in Drinking Water. Presented at the American Water Works Association Water Quality and Technology Conference.</w:t>
      </w:r>
    </w:p>
    <w:p w14:paraId="0CCF388D" w14:textId="77777777" w:rsidR="001A6E72" w:rsidRPr="00DE31B8" w:rsidRDefault="001A6E72" w:rsidP="00B90883">
      <w:pPr>
        <w:pStyle w:val="Bibliography"/>
        <w:spacing w:line="360" w:lineRule="auto"/>
        <w:rPr>
          <w:rFonts w:ascii="Times New Roman" w:hAnsi="Times New Roman" w:cs="Times New Roman"/>
          <w:lang w:val="en-GB"/>
        </w:rPr>
      </w:pPr>
      <w:r w:rsidRPr="00DE31B8">
        <w:rPr>
          <w:rFonts w:ascii="Times New Roman" w:hAnsi="Times New Roman" w:cs="Times New Roman"/>
          <w:lang w:val="en-GB"/>
        </w:rPr>
        <w:t>Neaman, A., Waller, B., Mouélé, F., Trolard, F., Bourrié, G., 2004. Improved methods for selective dissolution of manganese oxides from soils and rocks. European Journal of Soil Science 55, 47–54. https://doi.org/10.1046/j.1351-0754.2003.0545.x</w:t>
      </w:r>
    </w:p>
    <w:p w14:paraId="04B92D27" w14:textId="77777777" w:rsidR="001A6E72" w:rsidRPr="00DE31B8" w:rsidRDefault="001A6E72" w:rsidP="00B90883">
      <w:pPr>
        <w:pStyle w:val="Bibliography"/>
        <w:spacing w:line="360" w:lineRule="auto"/>
        <w:rPr>
          <w:rFonts w:ascii="Times New Roman" w:hAnsi="Times New Roman" w:cs="Times New Roman"/>
          <w:lang w:val="en-GB"/>
        </w:rPr>
      </w:pPr>
      <w:r w:rsidRPr="00DE31B8">
        <w:rPr>
          <w:rFonts w:ascii="Times New Roman" w:hAnsi="Times New Roman" w:cs="Times New Roman"/>
          <w:lang w:val="en-GB"/>
        </w:rPr>
        <w:t>Takeno, N., 2005. Atlas of Eh-pH diagrams Intercomparison of thermodynamic databases. National Institute of Advanced Industrial Science and Technology Tokyo 285.</w:t>
      </w:r>
    </w:p>
    <w:p w14:paraId="4F05DFEC" w14:textId="77777777" w:rsidR="001A6E72" w:rsidRPr="00DE31B8" w:rsidRDefault="001A6E72" w:rsidP="00B90883">
      <w:pPr>
        <w:pStyle w:val="Bibliography"/>
        <w:spacing w:line="360" w:lineRule="auto"/>
        <w:rPr>
          <w:rFonts w:ascii="Times New Roman" w:hAnsi="Times New Roman" w:cs="Times New Roman"/>
          <w:lang w:val="en-GB"/>
        </w:rPr>
      </w:pPr>
      <w:r w:rsidRPr="00DE31B8">
        <w:rPr>
          <w:rFonts w:ascii="Times New Roman" w:hAnsi="Times New Roman" w:cs="Times New Roman"/>
          <w:lang w:val="en-GB"/>
        </w:rPr>
        <w:t>van der Maas, P., Majoor, E., Schippers, J.C., 2009. Biofouling Control by Biological Activated Carbon Filtration: a Promising Method for WWTP Effluent Reuse, in: IWA Membrane Technology Conference. Presented at the IWA Membrane Technology Conference, Beijiing, China.</w:t>
      </w:r>
    </w:p>
    <w:p w14:paraId="2F6C47C3" w14:textId="77777777" w:rsidR="001A6E72" w:rsidRPr="00DE31B8" w:rsidRDefault="001A6E72" w:rsidP="00B90883">
      <w:pPr>
        <w:pStyle w:val="Bibliography"/>
        <w:spacing w:line="360" w:lineRule="auto"/>
        <w:rPr>
          <w:rFonts w:ascii="Times New Roman" w:hAnsi="Times New Roman" w:cs="Times New Roman"/>
          <w:lang w:val="nl-NL"/>
        </w:rPr>
      </w:pPr>
      <w:r w:rsidRPr="00DE31B8">
        <w:rPr>
          <w:rFonts w:ascii="Times New Roman" w:hAnsi="Times New Roman" w:cs="Times New Roman"/>
          <w:lang w:val="en-GB"/>
        </w:rPr>
        <w:t xml:space="preserve">van der Maas, P., Veenendaal, G., Nonnekens, J., Brink, H., de Vogel, D., 2020. </w:t>
      </w:r>
      <w:r w:rsidRPr="00DE31B8">
        <w:rPr>
          <w:rFonts w:ascii="Times New Roman" w:hAnsi="Times New Roman" w:cs="Times New Roman"/>
          <w:lang w:val="nl-NL"/>
        </w:rPr>
        <w:t>Biologische actiefkoolfiltratie met zuurstofdosering: veelbelovende techniek voor verwijdering geneesmiddelen? H2O/Waternetwerk.</w:t>
      </w:r>
    </w:p>
    <w:p w14:paraId="29B75596" w14:textId="5C22DE0C" w:rsidR="00D0217C" w:rsidRPr="001A6E72" w:rsidRDefault="005F75B3" w:rsidP="00B90883">
      <w:pPr>
        <w:spacing w:line="360" w:lineRule="auto"/>
        <w:rPr>
          <w:rFonts w:ascii="Times New Roman" w:hAnsi="Times New Roman" w:cs="Times New Roman"/>
          <w:lang w:val="en-US"/>
        </w:rPr>
      </w:pPr>
      <w:r w:rsidRPr="001A6E72">
        <w:rPr>
          <w:rFonts w:ascii="Times New Roman" w:hAnsi="Times New Roman" w:cs="Times New Roman"/>
          <w:u w:val="single"/>
          <w:lang w:val="en-US"/>
        </w:rPr>
        <w:fldChar w:fldCharType="end"/>
      </w:r>
      <w:r w:rsidRPr="001A6E72">
        <w:rPr>
          <w:rFonts w:ascii="Times New Roman" w:hAnsi="Times New Roman" w:cs="Times New Roman"/>
          <w:lang w:val="en-US"/>
        </w:rPr>
        <w:t xml:space="preserve">Chemistry </w:t>
      </w:r>
      <w:proofErr w:type="spellStart"/>
      <w:r w:rsidRPr="001A6E72">
        <w:rPr>
          <w:rFonts w:ascii="Times New Roman" w:hAnsi="Times New Roman" w:cs="Times New Roman"/>
          <w:lang w:val="en-US"/>
        </w:rPr>
        <w:t>LibreTexts</w:t>
      </w:r>
      <w:proofErr w:type="spellEnd"/>
      <w:r w:rsidRPr="001A6E72">
        <w:rPr>
          <w:rFonts w:ascii="Times New Roman" w:hAnsi="Times New Roman" w:cs="Times New Roman"/>
          <w:lang w:val="en-US"/>
        </w:rPr>
        <w:t xml:space="preserve">. 2020. </w:t>
      </w:r>
      <w:r w:rsidRPr="001A65ED">
        <w:rPr>
          <w:rFonts w:ascii="Times New Roman" w:hAnsi="Times New Roman" w:cs="Times New Roman"/>
          <w:lang w:val="en-US"/>
        </w:rPr>
        <w:t>Characteristic Reactions of Manganese (Mn2+)</w:t>
      </w:r>
      <w:r w:rsidRPr="001A6E72">
        <w:rPr>
          <w:rFonts w:ascii="Times New Roman" w:hAnsi="Times New Roman" w:cs="Times New Roman"/>
          <w:lang w:val="en-US"/>
        </w:rPr>
        <w:t>. [online] Available at:</w:t>
      </w:r>
    </w:p>
    <w:p w14:paraId="60E7FB45" w14:textId="5CB96F1D" w:rsidR="005F75B3" w:rsidRPr="00C91147" w:rsidRDefault="00000000" w:rsidP="00B90883">
      <w:pPr>
        <w:spacing w:line="360" w:lineRule="auto"/>
        <w:rPr>
          <w:rFonts w:ascii="Times New Roman" w:hAnsi="Times New Roman" w:cs="Times New Roman"/>
          <w:lang w:val="en-US"/>
        </w:rPr>
      </w:pPr>
      <w:hyperlink r:id="rId18" w:history="1">
        <w:r w:rsidR="001A65ED" w:rsidRPr="00076CEE">
          <w:rPr>
            <w:rStyle w:val="Hyperlink"/>
            <w:rFonts w:ascii="Times New Roman" w:hAnsi="Times New Roman" w:cs="Times New Roman"/>
            <w:lang w:val="en-US"/>
          </w:rPr>
          <w:t>https://chem.libretexts.org/Bookshelves/Analytical_Chemistry/Supplemental_Modules_(Analytical_Chemistry)/Qualitative_Analysis/Characteristic_Reactions_of_Select_Metal_Ions/Characteristic_Reactions_of_Manganese_Ions_(Mn%C2%B2%E2%81%BA)</w:t>
        </w:r>
      </w:hyperlink>
      <w:r w:rsidR="005F75B3" w:rsidRPr="00C91147">
        <w:rPr>
          <w:rStyle w:val="Hyperlink"/>
          <w:rFonts w:ascii="Times New Roman" w:hAnsi="Times New Roman" w:cs="Times New Roman"/>
          <w:lang w:val="en-US"/>
        </w:rPr>
        <w:t>&gt;</w:t>
      </w:r>
      <w:r w:rsidR="005F75B3" w:rsidRPr="00C91147">
        <w:rPr>
          <w:rFonts w:ascii="Times New Roman" w:hAnsi="Times New Roman" w:cs="Times New Roman"/>
          <w:lang w:val="en-US"/>
        </w:rPr>
        <w:t xml:space="preserve"> </w:t>
      </w:r>
      <w:r w:rsidR="001A65ED">
        <w:rPr>
          <w:rFonts w:ascii="Times New Roman" w:hAnsi="Times New Roman" w:cs="Times New Roman"/>
          <w:lang w:val="en-US"/>
        </w:rPr>
        <w:t>(</w:t>
      </w:r>
      <w:r w:rsidR="005F75B3" w:rsidRPr="00C91147">
        <w:rPr>
          <w:rFonts w:ascii="Times New Roman" w:hAnsi="Times New Roman" w:cs="Times New Roman"/>
          <w:lang w:val="en-US"/>
        </w:rPr>
        <w:t>Accessed 20 June 2022</w:t>
      </w:r>
      <w:r w:rsidR="001A65ED">
        <w:rPr>
          <w:rFonts w:ascii="Times New Roman" w:hAnsi="Times New Roman" w:cs="Times New Roman"/>
          <w:lang w:val="en-US"/>
        </w:rPr>
        <w:t>)</w:t>
      </w:r>
      <w:r w:rsidR="005F75B3" w:rsidRPr="00C91147">
        <w:rPr>
          <w:rFonts w:ascii="Times New Roman" w:hAnsi="Times New Roman" w:cs="Times New Roman"/>
          <w:lang w:val="en-US"/>
        </w:rPr>
        <w:t>.</w:t>
      </w:r>
    </w:p>
    <w:p w14:paraId="1D187463" w14:textId="77777777" w:rsidR="005F75B3" w:rsidRPr="00D7348D" w:rsidRDefault="005F75B3" w:rsidP="00B90883">
      <w:pPr>
        <w:spacing w:line="360" w:lineRule="auto"/>
        <w:rPr>
          <w:rFonts w:ascii="Times New Roman" w:hAnsi="Times New Roman" w:cs="Times New Roman"/>
          <w:sz w:val="22"/>
          <w:szCs w:val="22"/>
          <w:lang w:val="en-US"/>
        </w:rPr>
      </w:pPr>
    </w:p>
    <w:sectPr w:rsidR="005F75B3" w:rsidRPr="00D7348D">
      <w:footerReference w:type="defaul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van Veelen, Pieter" w:date="2023-07-07T11:26:00Z" w:initials="Pv">
    <w:p w14:paraId="68ECAB65" w14:textId="1E436787" w:rsidR="003C6C13" w:rsidRDefault="003C6C13">
      <w:pPr>
        <w:pStyle w:val="CommentText"/>
      </w:pPr>
      <w:r>
        <w:rPr>
          <w:rStyle w:val="CommentReference"/>
        </w:rPr>
        <w:annotationRef/>
      </w:r>
      <w:r>
        <w:t>Why this minus? Increase should be only plus?</w:t>
      </w:r>
    </w:p>
  </w:comment>
  <w:comment w:id="8" w:author="Gagliano, Cristina" w:date="2023-05-31T14:58:00Z" w:initials="GC">
    <w:p w14:paraId="36EEF7C4" w14:textId="77777777" w:rsidR="00A1228D" w:rsidRDefault="00A1228D" w:rsidP="00B372D7">
      <w:pPr>
        <w:pStyle w:val="CommentText"/>
      </w:pPr>
      <w:r>
        <w:rPr>
          <w:rStyle w:val="CommentReference"/>
        </w:rPr>
        <w:annotationRef/>
      </w:r>
      <w:r>
        <w:rPr>
          <w:lang w:val="en-US"/>
        </w:rPr>
        <w:t>To be completed with a new table version including other elements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ECAB65" w15:done="0"/>
  <w15:commentEx w15:paraId="36EEF7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274E9" w16cex:dateUtc="2023-07-07T09:26:00Z"/>
  <w16cex:commentExtensible w16cex:durableId="2821DF12" w16cex:dateUtc="2023-05-31T1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ECAB65" w16cid:durableId="285274E9"/>
  <w16cid:commentId w16cid:paraId="36EEF7C4" w16cid:durableId="2821DF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8A0D0" w14:textId="77777777" w:rsidR="00555031" w:rsidRDefault="00555031" w:rsidP="004277BB">
      <w:r>
        <w:separator/>
      </w:r>
    </w:p>
  </w:endnote>
  <w:endnote w:type="continuationSeparator" w:id="0">
    <w:p w14:paraId="6B7E305E" w14:textId="77777777" w:rsidR="00555031" w:rsidRDefault="00555031" w:rsidP="00427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701009261"/>
      <w:docPartObj>
        <w:docPartGallery w:val="Page Numbers (Bottom of Page)"/>
        <w:docPartUnique/>
      </w:docPartObj>
    </w:sdtPr>
    <w:sdtContent>
      <w:p w14:paraId="21C30241" w14:textId="0F337BA1" w:rsidR="004277BB" w:rsidRPr="0093679F" w:rsidRDefault="004277BB" w:rsidP="0093679F">
        <w:pPr>
          <w:pStyle w:val="Footer"/>
          <w:jc w:val="right"/>
          <w:rPr>
            <w:rFonts w:ascii="Times New Roman" w:hAnsi="Times New Roman" w:cs="Times New Roman"/>
          </w:rPr>
        </w:pPr>
        <w:r w:rsidRPr="0093679F">
          <w:rPr>
            <w:rFonts w:ascii="Times New Roman" w:hAnsi="Times New Roman" w:cs="Times New Roman"/>
          </w:rPr>
          <w:fldChar w:fldCharType="begin"/>
        </w:r>
        <w:r w:rsidRPr="0093679F">
          <w:rPr>
            <w:rFonts w:ascii="Times New Roman" w:hAnsi="Times New Roman" w:cs="Times New Roman"/>
          </w:rPr>
          <w:instrText>PAGE   \* MERGEFORMAT</w:instrText>
        </w:r>
        <w:r w:rsidRPr="0093679F">
          <w:rPr>
            <w:rFonts w:ascii="Times New Roman" w:hAnsi="Times New Roman" w:cs="Times New Roman"/>
          </w:rPr>
          <w:fldChar w:fldCharType="separate"/>
        </w:r>
        <w:r w:rsidR="00151ED3" w:rsidRPr="0093679F">
          <w:rPr>
            <w:rFonts w:ascii="Times New Roman" w:hAnsi="Times New Roman" w:cs="Times New Roman"/>
            <w:noProof/>
          </w:rPr>
          <w:t>5</w:t>
        </w:r>
        <w:r w:rsidRPr="0093679F">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25E49" w14:textId="77777777" w:rsidR="00555031" w:rsidRDefault="00555031" w:rsidP="004277BB">
      <w:r>
        <w:separator/>
      </w:r>
    </w:p>
  </w:footnote>
  <w:footnote w:type="continuationSeparator" w:id="0">
    <w:p w14:paraId="35177D54" w14:textId="77777777" w:rsidR="00555031" w:rsidRDefault="00555031" w:rsidP="004277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E43B3"/>
    <w:multiLevelType w:val="hybridMultilevel"/>
    <w:tmpl w:val="F304A976"/>
    <w:lvl w:ilvl="0" w:tplc="D88870C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330E2F"/>
    <w:multiLevelType w:val="hybridMultilevel"/>
    <w:tmpl w:val="892A73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6223523">
    <w:abstractNumId w:val="1"/>
  </w:num>
  <w:num w:numId="2" w16cid:durableId="145274209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n Veelen, Pieter">
    <w15:presenceInfo w15:providerId="AD" w15:userId="S::pvee@wetsus.nl::473d809f-affe-496c-91e8-8dca93afa24d"/>
  </w15:person>
  <w15:person w15:author="Gagliano, Cristina">
    <w15:presenceInfo w15:providerId="AD" w15:userId="S::cgag@wetsus.nl::79f946e8-c74b-4e0b-ae20-f09d3e6684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trackRevisions/>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938"/>
    <w:rsid w:val="0001291A"/>
    <w:rsid w:val="0001485E"/>
    <w:rsid w:val="00016A1D"/>
    <w:rsid w:val="0002055D"/>
    <w:rsid w:val="00033F0B"/>
    <w:rsid w:val="000402E9"/>
    <w:rsid w:val="000F5B3C"/>
    <w:rsid w:val="00103591"/>
    <w:rsid w:val="00107136"/>
    <w:rsid w:val="00142AD5"/>
    <w:rsid w:val="00151ED3"/>
    <w:rsid w:val="001762C8"/>
    <w:rsid w:val="00181C03"/>
    <w:rsid w:val="001A65ED"/>
    <w:rsid w:val="001A6E72"/>
    <w:rsid w:val="001C0109"/>
    <w:rsid w:val="001C4B53"/>
    <w:rsid w:val="001D1380"/>
    <w:rsid w:val="001F6494"/>
    <w:rsid w:val="002225BB"/>
    <w:rsid w:val="00230122"/>
    <w:rsid w:val="00252E84"/>
    <w:rsid w:val="002963C1"/>
    <w:rsid w:val="002B1838"/>
    <w:rsid w:val="002C173D"/>
    <w:rsid w:val="002D07B5"/>
    <w:rsid w:val="003C6C13"/>
    <w:rsid w:val="003D4C26"/>
    <w:rsid w:val="003D6C5E"/>
    <w:rsid w:val="00411FFE"/>
    <w:rsid w:val="00425745"/>
    <w:rsid w:val="004277BB"/>
    <w:rsid w:val="00456C6A"/>
    <w:rsid w:val="00490E3A"/>
    <w:rsid w:val="004B4B1B"/>
    <w:rsid w:val="00555031"/>
    <w:rsid w:val="005C3695"/>
    <w:rsid w:val="005D78E6"/>
    <w:rsid w:val="005F75B3"/>
    <w:rsid w:val="00607E34"/>
    <w:rsid w:val="00637079"/>
    <w:rsid w:val="00645B84"/>
    <w:rsid w:val="00677E01"/>
    <w:rsid w:val="006D1B91"/>
    <w:rsid w:val="00702272"/>
    <w:rsid w:val="0072566D"/>
    <w:rsid w:val="00782D8D"/>
    <w:rsid w:val="00792BFE"/>
    <w:rsid w:val="007C122E"/>
    <w:rsid w:val="007C686A"/>
    <w:rsid w:val="00852DE7"/>
    <w:rsid w:val="008944DD"/>
    <w:rsid w:val="008C1392"/>
    <w:rsid w:val="00910BC4"/>
    <w:rsid w:val="00920938"/>
    <w:rsid w:val="009322DA"/>
    <w:rsid w:val="0093679F"/>
    <w:rsid w:val="009670C0"/>
    <w:rsid w:val="0099140B"/>
    <w:rsid w:val="00A1228D"/>
    <w:rsid w:val="00A222EA"/>
    <w:rsid w:val="00A501CB"/>
    <w:rsid w:val="00A91793"/>
    <w:rsid w:val="00AB1F81"/>
    <w:rsid w:val="00AD564A"/>
    <w:rsid w:val="00AF2318"/>
    <w:rsid w:val="00B0664F"/>
    <w:rsid w:val="00B175CA"/>
    <w:rsid w:val="00B6214E"/>
    <w:rsid w:val="00B90883"/>
    <w:rsid w:val="00BA6C43"/>
    <w:rsid w:val="00BB1D0B"/>
    <w:rsid w:val="00BB7D5E"/>
    <w:rsid w:val="00BC14C9"/>
    <w:rsid w:val="00BD0B77"/>
    <w:rsid w:val="00BF0CAE"/>
    <w:rsid w:val="00BF2D0E"/>
    <w:rsid w:val="00C41AA2"/>
    <w:rsid w:val="00C91147"/>
    <w:rsid w:val="00CA5EC3"/>
    <w:rsid w:val="00CD408F"/>
    <w:rsid w:val="00CD7710"/>
    <w:rsid w:val="00D0217C"/>
    <w:rsid w:val="00D25E3A"/>
    <w:rsid w:val="00D432EE"/>
    <w:rsid w:val="00D545A6"/>
    <w:rsid w:val="00D72D16"/>
    <w:rsid w:val="00D7348D"/>
    <w:rsid w:val="00D81E5A"/>
    <w:rsid w:val="00DA7E84"/>
    <w:rsid w:val="00DB10A7"/>
    <w:rsid w:val="00DD690C"/>
    <w:rsid w:val="00DE31B8"/>
    <w:rsid w:val="00DE33A5"/>
    <w:rsid w:val="00DF739A"/>
    <w:rsid w:val="00E045A3"/>
    <w:rsid w:val="00E105E9"/>
    <w:rsid w:val="00E22465"/>
    <w:rsid w:val="00E335F7"/>
    <w:rsid w:val="00E4672D"/>
    <w:rsid w:val="00E71B4B"/>
    <w:rsid w:val="00ED52E0"/>
    <w:rsid w:val="00F126F7"/>
    <w:rsid w:val="00F23423"/>
    <w:rsid w:val="00F60D6B"/>
    <w:rsid w:val="00F72643"/>
    <w:rsid w:val="00F74179"/>
    <w:rsid w:val="00F80B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B79F2"/>
  <w15:chartTrackingRefBased/>
  <w15:docId w15:val="{85C587B3-BF12-6649-AAB4-24BE9F54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75B3"/>
    <w:rPr>
      <w:color w:val="0563C1" w:themeColor="hyperlink"/>
      <w:u w:val="single"/>
    </w:rPr>
  </w:style>
  <w:style w:type="paragraph" w:styleId="BalloonText">
    <w:name w:val="Balloon Text"/>
    <w:basedOn w:val="Normal"/>
    <w:link w:val="BalloonTextChar"/>
    <w:uiPriority w:val="99"/>
    <w:semiHidden/>
    <w:unhideWhenUsed/>
    <w:rsid w:val="00AF231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F231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045A3"/>
    <w:rPr>
      <w:sz w:val="16"/>
      <w:szCs w:val="16"/>
    </w:rPr>
  </w:style>
  <w:style w:type="paragraph" w:styleId="CommentText">
    <w:name w:val="annotation text"/>
    <w:basedOn w:val="Normal"/>
    <w:link w:val="CommentTextChar1"/>
    <w:uiPriority w:val="99"/>
    <w:unhideWhenUsed/>
    <w:rsid w:val="00E045A3"/>
    <w:pPr>
      <w:spacing w:after="160"/>
    </w:pPr>
    <w:rPr>
      <w:kern w:val="2"/>
      <w:sz w:val="20"/>
      <w:szCs w:val="20"/>
      <w:lang w:val="en-GB"/>
      <w14:ligatures w14:val="standardContextual"/>
    </w:rPr>
  </w:style>
  <w:style w:type="character" w:customStyle="1" w:styleId="CommentTextChar">
    <w:name w:val="Comment Text Char"/>
    <w:basedOn w:val="DefaultParagraphFont"/>
    <w:uiPriority w:val="99"/>
    <w:semiHidden/>
    <w:rsid w:val="00E045A3"/>
    <w:rPr>
      <w:sz w:val="20"/>
      <w:szCs w:val="20"/>
    </w:rPr>
  </w:style>
  <w:style w:type="character" w:customStyle="1" w:styleId="CommentTextChar1">
    <w:name w:val="Comment Text Char1"/>
    <w:basedOn w:val="DefaultParagraphFont"/>
    <w:link w:val="CommentText"/>
    <w:uiPriority w:val="99"/>
    <w:rsid w:val="00E045A3"/>
    <w:rPr>
      <w:kern w:val="2"/>
      <w:sz w:val="20"/>
      <w:szCs w:val="20"/>
      <w:lang w:val="en-GB"/>
      <w14:ligatures w14:val="standardContextual"/>
    </w:rPr>
  </w:style>
  <w:style w:type="paragraph" w:styleId="Header">
    <w:name w:val="header"/>
    <w:basedOn w:val="Normal"/>
    <w:link w:val="HeaderChar"/>
    <w:uiPriority w:val="99"/>
    <w:unhideWhenUsed/>
    <w:rsid w:val="004277BB"/>
    <w:pPr>
      <w:tabs>
        <w:tab w:val="center" w:pos="4819"/>
        <w:tab w:val="right" w:pos="9638"/>
      </w:tabs>
    </w:pPr>
  </w:style>
  <w:style w:type="character" w:customStyle="1" w:styleId="HeaderChar">
    <w:name w:val="Header Char"/>
    <w:basedOn w:val="DefaultParagraphFont"/>
    <w:link w:val="Header"/>
    <w:uiPriority w:val="99"/>
    <w:rsid w:val="004277BB"/>
  </w:style>
  <w:style w:type="paragraph" w:styleId="Footer">
    <w:name w:val="footer"/>
    <w:basedOn w:val="Normal"/>
    <w:link w:val="FooterChar"/>
    <w:uiPriority w:val="99"/>
    <w:unhideWhenUsed/>
    <w:rsid w:val="004277BB"/>
    <w:pPr>
      <w:tabs>
        <w:tab w:val="center" w:pos="4819"/>
        <w:tab w:val="right" w:pos="9638"/>
      </w:tabs>
    </w:pPr>
  </w:style>
  <w:style w:type="character" w:customStyle="1" w:styleId="FooterChar">
    <w:name w:val="Footer Char"/>
    <w:basedOn w:val="DefaultParagraphFont"/>
    <w:link w:val="Footer"/>
    <w:uiPriority w:val="99"/>
    <w:rsid w:val="004277BB"/>
  </w:style>
  <w:style w:type="paragraph" w:styleId="Bibliography">
    <w:name w:val="Bibliography"/>
    <w:basedOn w:val="Normal"/>
    <w:next w:val="Normal"/>
    <w:uiPriority w:val="37"/>
    <w:unhideWhenUsed/>
    <w:rsid w:val="00D0217C"/>
    <w:pPr>
      <w:ind w:left="720" w:hanging="720"/>
    </w:pPr>
  </w:style>
  <w:style w:type="paragraph" w:styleId="CommentSubject">
    <w:name w:val="annotation subject"/>
    <w:basedOn w:val="CommentText"/>
    <w:next w:val="CommentText"/>
    <w:link w:val="CommentSubjectChar"/>
    <w:uiPriority w:val="99"/>
    <w:semiHidden/>
    <w:unhideWhenUsed/>
    <w:rsid w:val="007C122E"/>
    <w:pPr>
      <w:spacing w:after="0"/>
    </w:pPr>
    <w:rPr>
      <w:b/>
      <w:bCs/>
      <w:kern w:val="0"/>
      <w:lang w:val="it-IT"/>
      <w14:ligatures w14:val="none"/>
    </w:rPr>
  </w:style>
  <w:style w:type="character" w:customStyle="1" w:styleId="CommentSubjectChar">
    <w:name w:val="Comment Subject Char"/>
    <w:basedOn w:val="CommentTextChar1"/>
    <w:link w:val="CommentSubject"/>
    <w:uiPriority w:val="99"/>
    <w:semiHidden/>
    <w:rsid w:val="007C122E"/>
    <w:rPr>
      <w:b/>
      <w:bCs/>
      <w:kern w:val="2"/>
      <w:sz w:val="20"/>
      <w:szCs w:val="20"/>
      <w:lang w:val="en-GB"/>
      <w14:ligatures w14:val="standardContextual"/>
    </w:rPr>
  </w:style>
  <w:style w:type="paragraph" w:styleId="ListParagraph">
    <w:name w:val="List Paragraph"/>
    <w:basedOn w:val="Normal"/>
    <w:uiPriority w:val="34"/>
    <w:qFormat/>
    <w:rsid w:val="00DF739A"/>
    <w:pPr>
      <w:ind w:left="720"/>
      <w:contextualSpacing/>
    </w:pPr>
  </w:style>
  <w:style w:type="character" w:styleId="UnresolvedMention">
    <w:name w:val="Unresolved Mention"/>
    <w:basedOn w:val="DefaultParagraphFont"/>
    <w:uiPriority w:val="99"/>
    <w:semiHidden/>
    <w:unhideWhenUsed/>
    <w:rsid w:val="001A65ED"/>
    <w:rPr>
      <w:color w:val="605E5C"/>
      <w:shd w:val="clear" w:color="auto" w:fill="E1DFDD"/>
    </w:rPr>
  </w:style>
  <w:style w:type="paragraph" w:styleId="Revision">
    <w:name w:val="Revision"/>
    <w:hidden/>
    <w:uiPriority w:val="99"/>
    <w:semiHidden/>
    <w:rsid w:val="003C6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ristina.gagliano@wetsus.nl" TargetMode="External"/><Relationship Id="rId13" Type="http://schemas.microsoft.com/office/2016/09/relationships/commentsIds" Target="commentsIds.xml"/><Relationship Id="rId18" Type="http://schemas.openxmlformats.org/officeDocument/2006/relationships/hyperlink" Target="https://chem.libretexts.org/Bookshelves/Analytical_Chemistry/Supplemental_Modules_(Analytical_Chemistry)/Qualitative_Analysis/Characteristic_Reactions_of_Select_Metal_Ions/Characteristic_Reactions_of_Manganese_Ions_(Mn%C2%B2%E2%81%BA)"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tiff"/><Relationship Id="rId14" Type="http://schemas.microsoft.com/office/2018/08/relationships/commentsExtensible" Target="commentsExtensible.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62E91-AD70-42DF-8F59-3AE774E73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2471</Words>
  <Characters>14090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Larasati, Amanda</dc:creator>
  <cp:keywords/>
  <dc:description/>
  <cp:lastModifiedBy>van Veelen, Pieter</cp:lastModifiedBy>
  <cp:revision>2</cp:revision>
  <dcterms:created xsi:type="dcterms:W3CDTF">2023-07-07T09:30:00Z</dcterms:created>
  <dcterms:modified xsi:type="dcterms:W3CDTF">2023-07-07T09:30:00Z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id="kODyvCN3"/&gt;&lt;style id="http://www.zotero.org/styles/elsevier-harvard" hasBibliography="1" bibliographyStyleHasBeenSet="1"/&gt;&lt;prefs&gt;&lt;pref name="fieldType" value="Field"/&gt;&lt;/prefs&gt;&lt;/data&gt;</vt:lpwstr>
  </property>
</Properties>
</file>